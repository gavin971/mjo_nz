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EE82B" w14:textId="4CD582FC" w:rsidR="008B0AED" w:rsidRDefault="006B4E13">
      <w:pPr>
        <w:tabs>
          <w:tab w:val="left" w:pos="1500"/>
        </w:tabs>
        <w:spacing w:line="480" w:lineRule="auto"/>
        <w:jc w:val="center"/>
      </w:pPr>
      <w:bookmarkStart w:id="0" w:name="_GoBack"/>
      <w:r>
        <w:rPr>
          <w:b/>
        </w:rPr>
        <w:t>THE IMPACT OF THE MJO ON WEATHER REGIMES IN THE N</w:t>
      </w:r>
      <w:ins w:id="1" w:author="Nicolas Fauchereau" w:date="2014-09-17T12:18:00Z">
        <w:r w:rsidR="0069343C">
          <w:rPr>
            <w:b/>
          </w:rPr>
          <w:t xml:space="preserve">EW </w:t>
        </w:r>
      </w:ins>
      <w:r>
        <w:rPr>
          <w:b/>
        </w:rPr>
        <w:t>Z</w:t>
      </w:r>
      <w:ins w:id="2" w:author="Nicolas Fauchereau" w:date="2014-09-17T12:18:00Z">
        <w:r w:rsidR="0069343C">
          <w:rPr>
            <w:b/>
          </w:rPr>
          <w:t>EALAND</w:t>
        </w:r>
      </w:ins>
      <w:r>
        <w:rPr>
          <w:b/>
        </w:rPr>
        <w:t xml:space="preserve"> REGION AND RELATIONSHIP WITH THE SAM</w:t>
      </w:r>
      <w:r w:rsidR="006E7003">
        <w:rPr>
          <w:b/>
        </w:rPr>
        <w:t xml:space="preserve"> DURING THE SOUTHERN HEMISPHERE SUMMER</w:t>
      </w:r>
    </w:p>
    <w:bookmarkEnd w:id="0"/>
    <w:p w14:paraId="738D7077" w14:textId="77777777" w:rsidR="008B0AED" w:rsidRDefault="008B0AED"/>
    <w:p w14:paraId="142083F0" w14:textId="77777777" w:rsidR="008B0AED" w:rsidRDefault="006B4E13">
      <w:pPr>
        <w:jc w:val="center"/>
      </w:pPr>
      <w:r>
        <w:rPr>
          <w:sz w:val="20"/>
          <w:szCs w:val="20"/>
        </w:rPr>
        <w:t xml:space="preserve">N. </w:t>
      </w:r>
      <w:proofErr w:type="spellStart"/>
      <w:r>
        <w:rPr>
          <w:sz w:val="20"/>
          <w:szCs w:val="20"/>
        </w:rPr>
        <w:t>FAUCHEREAU</w:t>
      </w:r>
      <w:r>
        <w:rPr>
          <w:i/>
          <w:sz w:val="20"/>
          <w:szCs w:val="20"/>
          <w:vertAlign w:val="superscript"/>
        </w:rPr>
        <w:t>a</w:t>
      </w:r>
      <w:proofErr w:type="spellEnd"/>
      <w:r>
        <w:rPr>
          <w:sz w:val="20"/>
          <w:szCs w:val="20"/>
        </w:rPr>
        <w:t xml:space="preserve">, B. </w:t>
      </w:r>
      <w:proofErr w:type="spellStart"/>
      <w:r>
        <w:rPr>
          <w:sz w:val="20"/>
          <w:szCs w:val="20"/>
        </w:rPr>
        <w:t>POHL</w:t>
      </w:r>
      <w:r>
        <w:rPr>
          <w:i/>
          <w:sz w:val="20"/>
          <w:szCs w:val="20"/>
          <w:vertAlign w:val="superscript"/>
        </w:rPr>
        <w:t>b</w:t>
      </w:r>
      <w:proofErr w:type="spellEnd"/>
      <w:r>
        <w:rPr>
          <w:sz w:val="20"/>
          <w:szCs w:val="20"/>
        </w:rPr>
        <w:t xml:space="preserve">, A. </w:t>
      </w:r>
      <w:proofErr w:type="spellStart"/>
      <w:r>
        <w:rPr>
          <w:sz w:val="20"/>
          <w:szCs w:val="20"/>
        </w:rPr>
        <w:t>LORREY</w:t>
      </w:r>
      <w:r>
        <w:rPr>
          <w:i/>
          <w:sz w:val="20"/>
          <w:szCs w:val="20"/>
          <w:vertAlign w:val="superscript"/>
        </w:rPr>
        <w:t>a</w:t>
      </w:r>
      <w:proofErr w:type="spellEnd"/>
    </w:p>
    <w:p w14:paraId="3E7247A8" w14:textId="77777777" w:rsidR="008B0AED" w:rsidRDefault="008B0AED">
      <w:pPr>
        <w:jc w:val="center"/>
      </w:pPr>
    </w:p>
    <w:p w14:paraId="4133DE15" w14:textId="77777777" w:rsidR="008B0AED" w:rsidRDefault="006B4E13">
      <w:pPr>
        <w:jc w:val="center"/>
      </w:pPr>
      <w:proofErr w:type="spellStart"/>
      <w:proofErr w:type="gramStart"/>
      <w:r>
        <w:rPr>
          <w:i/>
          <w:sz w:val="20"/>
          <w:szCs w:val="20"/>
          <w:vertAlign w:val="superscript"/>
        </w:rPr>
        <w:t>a</w:t>
      </w:r>
      <w:r>
        <w:rPr>
          <w:i/>
          <w:sz w:val="20"/>
          <w:szCs w:val="20"/>
        </w:rPr>
        <w:t>National</w:t>
      </w:r>
      <w:proofErr w:type="spellEnd"/>
      <w:proofErr w:type="gramEnd"/>
      <w:r>
        <w:rPr>
          <w:i/>
          <w:sz w:val="20"/>
          <w:szCs w:val="20"/>
        </w:rPr>
        <w:t xml:space="preserve"> Institute of Water and Atmospheric Research (NIWA); Auckland, New Zealand</w:t>
      </w:r>
    </w:p>
    <w:p w14:paraId="7DDBB49A" w14:textId="77777777" w:rsidR="008B0AED" w:rsidRDefault="006B4E13">
      <w:pPr>
        <w:jc w:val="center"/>
      </w:pPr>
      <w:proofErr w:type="spellStart"/>
      <w:proofErr w:type="gramStart"/>
      <w:r>
        <w:rPr>
          <w:i/>
          <w:sz w:val="20"/>
          <w:szCs w:val="20"/>
          <w:vertAlign w:val="superscript"/>
        </w:rPr>
        <w:t>b</w:t>
      </w:r>
      <w:r>
        <w:rPr>
          <w:i/>
          <w:sz w:val="20"/>
          <w:szCs w:val="20"/>
        </w:rPr>
        <w:t>Centre</w:t>
      </w:r>
      <w:proofErr w:type="spellEnd"/>
      <w:proofErr w:type="gramEnd"/>
      <w:r>
        <w:rPr>
          <w:i/>
          <w:sz w:val="20"/>
          <w:szCs w:val="20"/>
        </w:rPr>
        <w:t xml:space="preserve"> de </w:t>
      </w:r>
      <w:proofErr w:type="spellStart"/>
      <w:r>
        <w:rPr>
          <w:i/>
          <w:sz w:val="20"/>
          <w:szCs w:val="20"/>
        </w:rPr>
        <w:t>Recherche</w:t>
      </w:r>
      <w:proofErr w:type="spellEnd"/>
      <w:r>
        <w:rPr>
          <w:i/>
          <w:sz w:val="20"/>
          <w:szCs w:val="20"/>
        </w:rPr>
        <w:t xml:space="preserve"> de </w:t>
      </w:r>
      <w:proofErr w:type="spellStart"/>
      <w:r>
        <w:rPr>
          <w:i/>
          <w:sz w:val="20"/>
          <w:szCs w:val="20"/>
        </w:rPr>
        <w:t>Climatologie</w:t>
      </w:r>
      <w:proofErr w:type="spellEnd"/>
      <w:r>
        <w:rPr>
          <w:i/>
          <w:sz w:val="20"/>
          <w:szCs w:val="20"/>
        </w:rPr>
        <w:t xml:space="preserve">, </w:t>
      </w:r>
      <w:proofErr w:type="spellStart"/>
      <w:r>
        <w:rPr>
          <w:i/>
          <w:sz w:val="20"/>
          <w:szCs w:val="20"/>
        </w:rPr>
        <w:t>Universite</w:t>
      </w:r>
      <w:proofErr w:type="spellEnd"/>
      <w:r>
        <w:rPr>
          <w:i/>
          <w:sz w:val="20"/>
          <w:szCs w:val="20"/>
        </w:rPr>
        <w:t xml:space="preserve"> de Bourgogne, Dijon, France</w:t>
      </w:r>
    </w:p>
    <w:p w14:paraId="70AC6424" w14:textId="77777777" w:rsidR="008B0AED" w:rsidRDefault="008B0AED">
      <w:pPr>
        <w:jc w:val="center"/>
      </w:pPr>
    </w:p>
    <w:p w14:paraId="208A9E02" w14:textId="77777777" w:rsidR="008B0AED" w:rsidRDefault="008B0AED"/>
    <w:p w14:paraId="00DC7FFB" w14:textId="77777777" w:rsidR="008B0AED" w:rsidRDefault="006B4E13">
      <w:pPr>
        <w:pageBreakBefore/>
        <w:spacing w:line="480" w:lineRule="auto"/>
        <w:jc w:val="center"/>
      </w:pPr>
      <w:r>
        <w:rPr>
          <w:sz w:val="20"/>
          <w:szCs w:val="20"/>
        </w:rPr>
        <w:lastRenderedPageBreak/>
        <w:t>ABSTRACT</w:t>
      </w:r>
    </w:p>
    <w:p w14:paraId="26267E14" w14:textId="77777777" w:rsidR="008B0AED" w:rsidRDefault="008B0AED">
      <w:pPr>
        <w:spacing w:line="480" w:lineRule="auto"/>
        <w:jc w:val="both"/>
      </w:pPr>
    </w:p>
    <w:p w14:paraId="2DBF7A18" w14:textId="77777777" w:rsidR="008B0AED" w:rsidRDefault="008B0AED">
      <w:pPr>
        <w:spacing w:line="480" w:lineRule="auto"/>
      </w:pPr>
    </w:p>
    <w:p w14:paraId="25BBABDF" w14:textId="77777777" w:rsidR="008B0AED" w:rsidRDefault="006B4E13">
      <w:pPr>
        <w:spacing w:line="480" w:lineRule="auto"/>
      </w:pPr>
      <w:r>
        <w:rPr>
          <w:sz w:val="16"/>
          <w:szCs w:val="16"/>
        </w:rPr>
        <w:t>KEY WORDS:  MJO, New Zealand, Weather regimes, Southern Annular Mode.</w:t>
      </w:r>
    </w:p>
    <w:p w14:paraId="2BBD4E3C" w14:textId="77777777" w:rsidR="008B0AED" w:rsidRDefault="008B0AED">
      <w:pPr>
        <w:spacing w:line="480" w:lineRule="auto"/>
      </w:pPr>
    </w:p>
    <w:p w14:paraId="186F292E" w14:textId="77777777" w:rsidR="008B0AED" w:rsidRDefault="006B4E13">
      <w:pPr>
        <w:pageBreakBefore/>
        <w:numPr>
          <w:ilvl w:val="0"/>
          <w:numId w:val="2"/>
        </w:numPr>
        <w:spacing w:line="480" w:lineRule="auto"/>
        <w:jc w:val="center"/>
      </w:pPr>
      <w:r>
        <w:lastRenderedPageBreak/>
        <w:t>INTRODUCTION</w:t>
      </w:r>
    </w:p>
    <w:p w14:paraId="7B8B8F94" w14:textId="77777777" w:rsidR="008B0AED" w:rsidRDefault="008B0AED">
      <w:pPr>
        <w:spacing w:line="480" w:lineRule="auto"/>
        <w:jc w:val="both"/>
      </w:pPr>
    </w:p>
    <w:p w14:paraId="34101C5C" w14:textId="158CAFC7" w:rsidR="008B0AED" w:rsidRDefault="006B4E13">
      <w:pPr>
        <w:spacing w:line="480" w:lineRule="auto"/>
        <w:jc w:val="both"/>
      </w:pPr>
      <w:r>
        <w:t>The MJO is the dominant mode of atmospheric variability at</w:t>
      </w:r>
      <w:r w:rsidR="009E73AF">
        <w:t xml:space="preserve"> the intra- seasonal time scale, with a</w:t>
      </w:r>
      <w:r>
        <w:t xml:space="preserve"> periodicity typically </w:t>
      </w:r>
      <w:r w:rsidR="009E73AF">
        <w:t>comprised</w:t>
      </w:r>
      <w:r>
        <w:t xml:space="preserve"> between 30 and 60 </w:t>
      </w:r>
      <w:commentRangeStart w:id="3"/>
      <w:r>
        <w:t>days</w:t>
      </w:r>
      <w:commentRangeEnd w:id="3"/>
      <w:r w:rsidR="00E77919">
        <w:rPr>
          <w:rStyle w:val="CommentReference"/>
        </w:rPr>
        <w:commentReference w:id="3"/>
      </w:r>
      <w:r>
        <w:t>. Its core signal is associated with a mean eastward propagation of la</w:t>
      </w:r>
      <w:r w:rsidR="009E73AF">
        <w:t xml:space="preserve">rge-scale convective </w:t>
      </w:r>
      <w:del w:id="4" w:author="Drew Lorrey" w:date="2014-05-23T09:42:00Z">
        <w:r w:rsidR="009E73AF" w:rsidDel="00E77919">
          <w:delText xml:space="preserve">clusters </w:delText>
        </w:r>
      </w:del>
      <w:r w:rsidR="00E77919">
        <w:t xml:space="preserve">loci </w:t>
      </w:r>
      <w:r w:rsidR="009E73AF">
        <w:t>(~</w:t>
      </w:r>
      <w:r>
        <w:t xml:space="preserve">10000 km </w:t>
      </w:r>
      <w:commentRangeStart w:id="5"/>
      <w:r>
        <w:t>across</w:t>
      </w:r>
      <w:commentRangeEnd w:id="5"/>
      <w:r w:rsidR="00E77919">
        <w:rPr>
          <w:rStyle w:val="CommentReference"/>
        </w:rPr>
        <w:commentReference w:id="5"/>
      </w:r>
      <w:r>
        <w:t xml:space="preserve">) from the Indian Ocean </w:t>
      </w:r>
      <w:r w:rsidR="00E77919">
        <w:t xml:space="preserve">across </w:t>
      </w:r>
      <w:r>
        <w:t xml:space="preserve">to the Maritime </w:t>
      </w:r>
      <w:commentRangeStart w:id="6"/>
      <w:r>
        <w:t>Continent</w:t>
      </w:r>
      <w:commentRangeEnd w:id="6"/>
      <w:r w:rsidR="00E77919">
        <w:rPr>
          <w:rStyle w:val="CommentReference"/>
        </w:rPr>
        <w:commentReference w:id="6"/>
      </w:r>
      <w:r>
        <w:t xml:space="preserve"> and then to the west Pacific basin at tropical latitudes. Convective anomalies decay east of the </w:t>
      </w:r>
      <w:r w:rsidR="00E77919">
        <w:t xml:space="preserve">Indo-Pacific </w:t>
      </w:r>
      <w:r>
        <w:t>warm pool, but the associated atmospheric dynamics (</w:t>
      </w:r>
      <w:proofErr w:type="spellStart"/>
      <w:r>
        <w:t>zonal</w:t>
      </w:r>
      <w:proofErr w:type="spellEnd"/>
      <w:r>
        <w:t xml:space="preserve"> wind, sea level pressure, and geopotential height in all layers of the troposphere) are consistent and highly significant at the near-global scale (Zhang 2005). The impacts of the MJO inside the tropics include but are not limited to rainfall and convection, </w:t>
      </w:r>
      <w:del w:id="7" w:author="Drew Lorrey" w:date="2014-05-23T09:44:00Z">
        <w:r w:rsidDel="00E77919">
          <w:delText xml:space="preserve">Tropical </w:delText>
        </w:r>
      </w:del>
      <w:r w:rsidR="00E77919">
        <w:t xml:space="preserve">tropical </w:t>
      </w:r>
      <w:del w:id="8" w:author="Drew Lorrey" w:date="2014-05-23T09:44:00Z">
        <w:r w:rsidDel="00E77919">
          <w:delText xml:space="preserve">Cyclone </w:delText>
        </w:r>
      </w:del>
      <w:r w:rsidR="00E77919">
        <w:t xml:space="preserve">cyclone </w:t>
      </w:r>
      <w:commentRangeStart w:id="9"/>
      <w:r>
        <w:t>initiation</w:t>
      </w:r>
      <w:commentRangeEnd w:id="9"/>
      <w:r w:rsidR="00E77919">
        <w:rPr>
          <w:rStyle w:val="CommentReference"/>
        </w:rPr>
        <w:commentReference w:id="9"/>
      </w:r>
      <w:ins w:id="10" w:author="Drew Lorrey" w:date="2014-05-23T09:44:00Z">
        <w:r w:rsidR="00E77919">
          <w:t xml:space="preserve"> ()</w:t>
        </w:r>
      </w:ins>
      <w:r>
        <w:t xml:space="preserve"> and characteristic and </w:t>
      </w:r>
      <w:del w:id="11" w:author="Drew Lorrey" w:date="2014-05-23T09:45:00Z">
        <w:r w:rsidDel="00E77919">
          <w:delText xml:space="preserve">Sea </w:delText>
        </w:r>
      </w:del>
      <w:r w:rsidR="00E77919">
        <w:t xml:space="preserve">sea </w:t>
      </w:r>
      <w:del w:id="12" w:author="Drew Lorrey" w:date="2014-05-23T09:45:00Z">
        <w:r w:rsidDel="00E77919">
          <w:delText xml:space="preserve">Surface </w:delText>
        </w:r>
      </w:del>
      <w:r w:rsidR="00E77919">
        <w:t xml:space="preserve">surface </w:t>
      </w:r>
      <w:r w:rsidR="009E73AF">
        <w:t>temperatures;</w:t>
      </w:r>
      <w:r>
        <w:t xml:space="preserve"> a</w:t>
      </w:r>
      <w:r w:rsidR="009E73AF">
        <w:t xml:space="preserve"> comprehensive</w:t>
      </w:r>
      <w:r>
        <w:t xml:space="preserve"> review of the climatic impact</w:t>
      </w:r>
      <w:r w:rsidR="000A0B56">
        <w:t>s</w:t>
      </w:r>
      <w:r>
        <w:t xml:space="preserve"> of the MJO can be found in e.g. (Zhang, 2013).</w:t>
      </w:r>
    </w:p>
    <w:p w14:paraId="691CD3C1" w14:textId="77777777" w:rsidR="008B0AED" w:rsidRDefault="008B0AED">
      <w:pPr>
        <w:spacing w:line="480" w:lineRule="auto"/>
        <w:jc w:val="both"/>
      </w:pPr>
    </w:p>
    <w:p w14:paraId="11F48741" w14:textId="1421E9FF" w:rsidR="008B0AED" w:rsidRDefault="000A0B56">
      <w:pPr>
        <w:spacing w:line="480" w:lineRule="auto"/>
        <w:jc w:val="both"/>
      </w:pPr>
      <w:r>
        <w:t>Outside</w:t>
      </w:r>
      <w:r w:rsidR="006B4E13">
        <w:t xml:space="preserve"> the tropics, towards the mid and high latitudes of both hemispheres, distinct signatures of the MJO have </w:t>
      </w:r>
      <w:r>
        <w:t xml:space="preserve">been </w:t>
      </w:r>
      <w:r w:rsidR="006B4E13">
        <w:t xml:space="preserve">shown, </w:t>
      </w:r>
      <w:r>
        <w:t>and</w:t>
      </w:r>
      <w:r w:rsidR="006B4E13">
        <w:t xml:space="preserve"> can be interpreted in terms of patterns of </w:t>
      </w:r>
      <w:proofErr w:type="spellStart"/>
      <w:r w:rsidR="006B4E13">
        <w:t>extratropical</w:t>
      </w:r>
      <w:proofErr w:type="spellEnd"/>
      <w:r w:rsidR="006B4E13">
        <w:t xml:space="preserve"> re</w:t>
      </w:r>
      <w:ins w:id="13" w:author="Drew Lorrey" w:date="2014-05-23T09:46:00Z">
        <w:r w:rsidR="00E77919">
          <w:t>s</w:t>
        </w:r>
      </w:ins>
      <w:r w:rsidR="006B4E13">
        <w:t xml:space="preserve">ponses to tropical </w:t>
      </w:r>
      <w:proofErr w:type="spellStart"/>
      <w:r w:rsidR="006B4E13">
        <w:t>diabatic</w:t>
      </w:r>
      <w:proofErr w:type="spellEnd"/>
      <w:r w:rsidR="006B4E13">
        <w:t xml:space="preserve"> heating anomalies (Ferranti &amp; Palmer, 1990) (Wallace &amp; </w:t>
      </w:r>
      <w:proofErr w:type="spellStart"/>
      <w:r w:rsidR="006B4E13">
        <w:t>Gutzler</w:t>
      </w:r>
      <w:proofErr w:type="spellEnd"/>
      <w:r w:rsidR="006B4E13">
        <w:t xml:space="preserve">, 1981) in the framework of </w:t>
      </w:r>
      <w:proofErr w:type="spellStart"/>
      <w:r w:rsidR="006B4E13">
        <w:t>Rossby</w:t>
      </w:r>
      <w:proofErr w:type="spellEnd"/>
      <w:r w:rsidR="006B4E13">
        <w:t xml:space="preserve"> waves dispersion theory (Hoskins &amp; </w:t>
      </w:r>
      <w:proofErr w:type="spellStart"/>
      <w:r w:rsidR="006B4E13">
        <w:t>Karoly</w:t>
      </w:r>
      <w:proofErr w:type="spellEnd"/>
      <w:r w:rsidR="006B4E13">
        <w:t xml:space="preserve">, 1981). </w:t>
      </w:r>
    </w:p>
    <w:p w14:paraId="6CF590EB" w14:textId="77777777" w:rsidR="008B0AED" w:rsidRDefault="008B0AED">
      <w:pPr>
        <w:spacing w:line="480" w:lineRule="auto"/>
        <w:jc w:val="both"/>
      </w:pPr>
    </w:p>
    <w:p w14:paraId="23C56C14" w14:textId="5F7FBB34" w:rsidR="008B0AED" w:rsidRDefault="006B4E13">
      <w:pPr>
        <w:spacing w:line="480" w:lineRule="auto"/>
        <w:jc w:val="both"/>
      </w:pPr>
      <w:r>
        <w:tab/>
        <w:t>For the Northern Hemisphere, the impact of the MJO on atmospheric variabili</w:t>
      </w:r>
      <w:r w:rsidR="00CA4DB8">
        <w:t xml:space="preserve">ty has been clearly </w:t>
      </w:r>
      <w:commentRangeStart w:id="14"/>
      <w:r w:rsidR="00CA4DB8">
        <w:t>documented</w:t>
      </w:r>
      <w:commentRangeEnd w:id="14"/>
      <w:r w:rsidR="00E77919">
        <w:rPr>
          <w:rStyle w:val="CommentReference"/>
        </w:rPr>
        <w:commentReference w:id="14"/>
      </w:r>
      <w:r w:rsidR="00CA4DB8">
        <w:t xml:space="preserve"> ().</w:t>
      </w:r>
      <w:r w:rsidR="00980E7A">
        <w:t xml:space="preserve"> A</w:t>
      </w:r>
      <w:r w:rsidR="00CA4DB8">
        <w:t xml:space="preserve"> series of </w:t>
      </w:r>
      <w:del w:id="15" w:author="Drew Lorrey" w:date="2014-05-23T09:46:00Z">
        <w:r w:rsidR="00CA4DB8" w:rsidDel="00E77919">
          <w:delText xml:space="preserve">study </w:delText>
        </w:r>
      </w:del>
      <w:r w:rsidR="00E77919">
        <w:t xml:space="preserve">studies </w:t>
      </w:r>
      <w:r w:rsidR="00CA4DB8">
        <w:t xml:space="preserve">have </w:t>
      </w:r>
      <w:r w:rsidR="00980E7A">
        <w:t xml:space="preserve">refined the picture </w:t>
      </w:r>
      <w:r w:rsidR="00E77919">
        <w:t xml:space="preserve">of MJO activity </w:t>
      </w:r>
      <w:r w:rsidR="00980E7A">
        <w:t xml:space="preserve">using the </w:t>
      </w:r>
      <w:r>
        <w:t xml:space="preserve">paradigm of atmospheric weather regimes, </w:t>
      </w:r>
      <w:r w:rsidR="00980E7A">
        <w:t xml:space="preserve">leading </w:t>
      </w:r>
      <w:del w:id="16" w:author="Drew Lorrey" w:date="2014-05-23T09:46:00Z">
        <w:r w:rsidR="00980E7A" w:rsidDel="00E77919">
          <w:delText xml:space="preserve">in particular </w:delText>
        </w:r>
      </w:del>
      <w:r w:rsidR="00980E7A">
        <w:t xml:space="preserve">to new insights </w:t>
      </w:r>
      <w:del w:id="17" w:author="Drew Lorrey" w:date="2014-05-23T09:46:00Z">
        <w:r w:rsidR="00980E7A" w:rsidDel="00E77919">
          <w:delText>in terms of</w:delText>
        </w:r>
      </w:del>
      <w:r w:rsidR="00E77919">
        <w:t>on</w:t>
      </w:r>
      <w:r w:rsidR="00980E7A">
        <w:t xml:space="preserve"> the potential predictability of extra-tropical atmospheric circulation based on the MJO</w:t>
      </w:r>
      <w:r>
        <w:t xml:space="preserve">. </w:t>
      </w:r>
      <w:proofErr w:type="spellStart"/>
      <w:r>
        <w:t>Cassou</w:t>
      </w:r>
      <w:proofErr w:type="spellEnd"/>
      <w:r>
        <w:t xml:space="preserve"> (2008) has shown that weather regimes over the North Atlantic / </w:t>
      </w:r>
      <w:r>
        <w:lastRenderedPageBreak/>
        <w:t xml:space="preserve">European sector related to the North Atlantic Oscillation (NAO) are significantly affected by the MJO, leading to a potential predictability </w:t>
      </w:r>
      <w:del w:id="18" w:author="Drew Lorrey" w:date="2014-05-23T09:47:00Z">
        <w:r w:rsidDel="00E77919">
          <w:delText>beyond the weather time-</w:delText>
        </w:r>
      </w:del>
      <w:r w:rsidR="00E77919">
        <w:t xml:space="preserve">on climatic </w:t>
      </w:r>
      <w:r>
        <w:t xml:space="preserve">scales. Similarly  (Riddle et al., 2012) have shown that over the North American region, several weather regimes resembling linear combinations of the Arctic Oscillation (AO) and the Pacific/North American (PNA) are significantly modulated by the MJO. </w:t>
      </w:r>
      <w:ins w:id="19" w:author="Nicolas Fauchereau" w:date="2014-09-17T12:08:00Z">
        <w:r w:rsidR="00A45633">
          <w:t xml:space="preserve">The </w:t>
        </w:r>
      </w:ins>
      <w:ins w:id="20" w:author="Nicolas Fauchereau" w:date="2014-09-17T12:09:00Z">
        <w:r w:rsidR="00A45633">
          <w:t>reader</w:t>
        </w:r>
      </w:ins>
      <w:ins w:id="21" w:author="Nicolas Fauchereau" w:date="2014-09-17T12:08:00Z">
        <w:r w:rsidR="00A45633">
          <w:t xml:space="preserve"> </w:t>
        </w:r>
      </w:ins>
      <w:ins w:id="22" w:author="Nicolas Fauchereau" w:date="2014-09-17T12:09:00Z">
        <w:r w:rsidR="00A45633">
          <w:t xml:space="preserve">is also referred to </w:t>
        </w:r>
      </w:ins>
      <w:del w:id="23" w:author="Nicolas Fauchereau" w:date="2014-09-17T12:09:00Z">
        <w:r w:rsidDel="00A45633">
          <w:delText>See also</w:delText>
        </w:r>
        <w:r w:rsidDel="00A45633">
          <w:rPr>
            <w:i/>
          </w:rPr>
          <w:delText xml:space="preserve"> </w:delText>
        </w:r>
        <w:r w:rsidDel="00A45633">
          <w:delText>(</w:delText>
        </w:r>
      </w:del>
      <w:ins w:id="24" w:author="Nicolas Fauchereau" w:date="2014-09-17T12:09:00Z">
        <w:r w:rsidR="00A45633">
          <w:t xml:space="preserve"> e.g. </w:t>
        </w:r>
      </w:ins>
      <w:r>
        <w:t>Ferranti &amp; Palmer, 1990</w:t>
      </w:r>
      <w:ins w:id="25" w:author="Nicolas Fauchereau" w:date="2014-09-17T12:09:00Z">
        <w:r w:rsidR="00667161">
          <w:t xml:space="preserve"> and </w:t>
        </w:r>
      </w:ins>
      <w:del w:id="26" w:author="Nicolas Fauchereau" w:date="2014-09-17T12:09:00Z">
        <w:r w:rsidDel="00667161">
          <w:delText xml:space="preserve">; </w:delText>
        </w:r>
      </w:del>
      <w:r>
        <w:t>Matthews, 2004</w:t>
      </w:r>
      <w:del w:id="27" w:author="Nicolas Fauchereau" w:date="2014-09-17T12:09:00Z">
        <w:r w:rsidDel="00C96832">
          <w:delText>)</w:delText>
        </w:r>
      </w:del>
      <w:r>
        <w:rPr>
          <w:i/>
        </w:rPr>
        <w:t xml:space="preserve">. </w:t>
      </w:r>
    </w:p>
    <w:p w14:paraId="67CFF389" w14:textId="77777777" w:rsidR="008B0AED" w:rsidRDefault="006B4E13">
      <w:pPr>
        <w:spacing w:line="480" w:lineRule="auto"/>
        <w:jc w:val="both"/>
      </w:pPr>
      <w:r>
        <w:tab/>
      </w:r>
    </w:p>
    <w:p w14:paraId="2FBEB86B" w14:textId="5856B4C1" w:rsidR="008B0AED" w:rsidRDefault="006B4E13">
      <w:pPr>
        <w:spacing w:line="480" w:lineRule="auto"/>
        <w:jc w:val="both"/>
      </w:pPr>
      <w:r>
        <w:t>In the S</w:t>
      </w:r>
      <w:r w:rsidR="00E77919">
        <w:t xml:space="preserve">outhern </w:t>
      </w:r>
      <w:r>
        <w:t>H</w:t>
      </w:r>
      <w:r w:rsidR="00E77919">
        <w:t>emisphere (SH)</w:t>
      </w:r>
      <w:r>
        <w:t>,</w:t>
      </w:r>
      <w:r w:rsidR="00DC363F">
        <w:t xml:space="preserve"> the counterpart of the AO</w:t>
      </w:r>
      <w:r w:rsidR="00AD155B">
        <w:t>, and leading mode of atmospheric variability,</w:t>
      </w:r>
      <w:r w:rsidR="00DC363F">
        <w:t xml:space="preserve"> is the Southern Annular Mode (also called the Antarctic Oscillation of </w:t>
      </w:r>
      <w:del w:id="28" w:author="Nicolas Fauchereau" w:date="2014-09-17T11:59:00Z">
        <w:r w:rsidR="00DC363F" w:rsidDel="001579DC">
          <w:delText>AAP</w:delText>
        </w:r>
      </w:del>
      <w:r w:rsidR="001579DC">
        <w:t>AAO</w:t>
      </w:r>
      <w:r w:rsidR="00E77919">
        <w:t>, or high latitude mode</w:t>
      </w:r>
      <w:r w:rsidR="00DC363F">
        <w:t>).</w:t>
      </w:r>
      <w:r>
        <w:t xml:space="preserve"> It basically consists of an atmospheric mass transfer from the Antarctic region to the southern mid</w:t>
      </w:r>
      <w:r w:rsidR="00E77919">
        <w:t xml:space="preserve">dle </w:t>
      </w:r>
      <w:r>
        <w:t xml:space="preserve">latitudes, with </w:t>
      </w:r>
      <w:del w:id="29" w:author="Drew Lorrey" w:date="2014-05-23T09:48:00Z">
        <w:r w:rsidDel="00E77919">
          <w:delText xml:space="preserve">these </w:delText>
        </w:r>
      </w:del>
      <w:r w:rsidR="00E77919">
        <w:t xml:space="preserve">those </w:t>
      </w:r>
      <w:r>
        <w:t xml:space="preserve">two regions experiencing out-of-phase surface pressure and geopotential height anomalies. The SAM positive (negative) phase translates into a </w:t>
      </w:r>
      <w:proofErr w:type="spellStart"/>
      <w:r>
        <w:t>poleward</w:t>
      </w:r>
      <w:proofErr w:type="spellEnd"/>
      <w:r>
        <w:t xml:space="preserve"> (</w:t>
      </w:r>
      <w:proofErr w:type="spellStart"/>
      <w:r>
        <w:t>equatorward</w:t>
      </w:r>
      <w:proofErr w:type="spellEnd"/>
      <w:r>
        <w:t>) shift and a strengthening (weakening) of the mid</w:t>
      </w:r>
      <w:ins w:id="30" w:author="Drew Lorrey" w:date="2014-05-23T09:48:00Z">
        <w:r w:rsidR="00E77919">
          <w:t xml:space="preserve"> </w:t>
        </w:r>
      </w:ins>
      <w:r>
        <w:t xml:space="preserve">latitude westerly wind belt. </w:t>
      </w:r>
      <w:del w:id="31" w:author="Drew Lorrey" w:date="2014-05-23T09:48:00Z">
        <w:r w:rsidDel="00E77919">
          <w:delText xml:space="preserve">The </w:delText>
        </w:r>
      </w:del>
      <w:r>
        <w:t xml:space="preserve">SAM variability </w:t>
      </w:r>
      <w:del w:id="32" w:author="Drew Lorrey" w:date="2014-05-23T09:48:00Z">
        <w:r w:rsidDel="00E77919">
          <w:delText>can be found</w:delText>
        </w:r>
      </w:del>
      <w:r w:rsidR="00E77919">
        <w:t>occurs</w:t>
      </w:r>
      <w:r>
        <w:t xml:space="preserve"> throughout the year, with a </w:t>
      </w:r>
      <w:commentRangeStart w:id="33"/>
      <w:r>
        <w:t>possible</w:t>
      </w:r>
      <w:commentRangeEnd w:id="33"/>
      <w:r w:rsidR="00E77919">
        <w:rPr>
          <w:rStyle w:val="CommentReference"/>
        </w:rPr>
        <w:commentReference w:id="33"/>
      </w:r>
      <w:r>
        <w:t xml:space="preserve"> seasonal peak in December (Gong and Wang 1999). Its most obvious effects are mainly restricted to the lower and middle layers of the troposphere, although they were noted to extend to the upper levels and the stratosphere during the late austral spring season (Thompson and Wallace 2000). Attempts to investigate </w:t>
      </w:r>
      <w:del w:id="34" w:author="Drew Lorrey" w:date="2014-05-23T09:49:00Z">
        <w:r w:rsidDel="00E77919">
          <w:delText xml:space="preserve">its </w:delText>
        </w:r>
      </w:del>
      <w:ins w:id="35" w:author="Drew Lorrey" w:date="2014-05-23T09:49:00Z">
        <w:r w:rsidR="00E77919">
          <w:t>how SAM is</w:t>
        </w:r>
      </w:ins>
      <w:r>
        <w:t xml:space="preserve"> </w:t>
      </w:r>
      <w:del w:id="36" w:author="Drew Lorrey" w:date="2014-05-23T09:49:00Z">
        <w:r w:rsidDel="00E77919">
          <w:delText xml:space="preserve">modulation </w:delText>
        </w:r>
      </w:del>
      <w:ins w:id="37" w:author="Drew Lorrey" w:date="2014-05-23T09:49:00Z">
        <w:r w:rsidR="00E77919">
          <w:t xml:space="preserve">modulated </w:t>
        </w:r>
      </w:ins>
      <w:r>
        <w:t>by the MJO</w:t>
      </w:r>
      <w:r w:rsidR="00B31C3C">
        <w:t xml:space="preserve"> - a summary of which is given hereafter -</w:t>
      </w:r>
      <w:r>
        <w:t xml:space="preserve"> </w:t>
      </w:r>
      <w:del w:id="38" w:author="Nicolas Fauchereau" w:date="2014-09-17T12:09:00Z">
        <w:r w:rsidDel="003A5505">
          <w:delText xml:space="preserve">has </w:delText>
        </w:r>
      </w:del>
      <w:r w:rsidR="003A5505">
        <w:t xml:space="preserve">have </w:t>
      </w:r>
      <w:r>
        <w:t>lead to somewhat conflicting conclusions</w:t>
      </w:r>
      <w:del w:id="39" w:author="Nicolas Fauchereau" w:date="2014-09-17T12:00:00Z">
        <w:r w:rsidDel="00F9279B">
          <w:delText>,</w:delText>
        </w:r>
      </w:del>
      <w:del w:id="40" w:author="Nicolas Fauchereau" w:date="2014-09-17T11:59:00Z">
        <w:r w:rsidDel="00B31C3C">
          <w:delText xml:space="preserve"> a summary of which is given hereafter</w:delText>
        </w:r>
      </w:del>
      <w:r>
        <w:t xml:space="preserve">:   </w:t>
      </w:r>
    </w:p>
    <w:p w14:paraId="42B5BF0E" w14:textId="77777777" w:rsidR="008B0AED" w:rsidRDefault="008B0AED">
      <w:pPr>
        <w:spacing w:line="480" w:lineRule="auto"/>
        <w:jc w:val="both"/>
      </w:pPr>
    </w:p>
    <w:p w14:paraId="516F624A" w14:textId="2A3AE3F2" w:rsidR="008B0AED" w:rsidRDefault="006B4E13">
      <w:pPr>
        <w:spacing w:line="480" w:lineRule="auto"/>
        <w:jc w:val="both"/>
      </w:pPr>
      <w:r>
        <w:t>(</w:t>
      </w:r>
      <w:proofErr w:type="spellStart"/>
      <w:r>
        <w:t>Carvalho</w:t>
      </w:r>
      <w:proofErr w:type="spellEnd"/>
      <w:r>
        <w:t xml:space="preserve">, Jones, &amp; </w:t>
      </w:r>
      <w:proofErr w:type="spellStart"/>
      <w:r>
        <w:t>Ambrizzi</w:t>
      </w:r>
      <w:proofErr w:type="spellEnd"/>
      <w:r>
        <w:t xml:space="preserve">, 2005) indicate that the onset of negative phases of the SAM is related to the propagation of the </w:t>
      </w:r>
      <w:del w:id="41" w:author="Drew Lorrey" w:date="2014-05-23T09:49:00Z">
        <w:r w:rsidDel="00E77919">
          <w:delText>Madden–Julian oscillation (</w:delText>
        </w:r>
      </w:del>
      <w:r>
        <w:t>MJO</w:t>
      </w:r>
      <w:del w:id="42" w:author="Drew Lorrey" w:date="2014-05-23T09:49:00Z">
        <w:r w:rsidDel="00E77919">
          <w:delText>)</w:delText>
        </w:r>
      </w:del>
      <w:r>
        <w:t>. Suppression of intra</w:t>
      </w:r>
      <w:ins w:id="43" w:author="Drew Lorrey" w:date="2014-05-23T09:49:00Z">
        <w:r w:rsidR="00E77919">
          <w:t>-</w:t>
        </w:r>
      </w:ins>
      <w:r>
        <w:t>seasonal convective activity over Indonesia is observed in positive SAM phases.</w:t>
      </w:r>
    </w:p>
    <w:p w14:paraId="391A816E" w14:textId="66F2A010" w:rsidR="008B0AED" w:rsidRDefault="006B4E13">
      <w:pPr>
        <w:spacing w:line="480" w:lineRule="auto"/>
        <w:jc w:val="both"/>
      </w:pPr>
      <w:r>
        <w:lastRenderedPageBreak/>
        <w:t>(Matthews &amp; Meredith, 2004) indicate that the Antarctic Ci</w:t>
      </w:r>
      <w:r w:rsidR="009734FC">
        <w:t xml:space="preserve">rcumpolar </w:t>
      </w:r>
      <w:del w:id="44" w:author="Drew Lorrey" w:date="2014-05-23T09:49:00Z">
        <w:r w:rsidR="009734FC" w:rsidDel="00E77919">
          <w:delText xml:space="preserve">current </w:delText>
        </w:r>
      </w:del>
      <w:r w:rsidR="00E77919">
        <w:t xml:space="preserve">Current </w:t>
      </w:r>
      <w:r w:rsidR="009734FC">
        <w:t>could respond</w:t>
      </w:r>
      <w:r>
        <w:t xml:space="preserve"> to the MJO, through changes in wind forcing (related to the SAM) in the high latitudes of the Southern Hemisphere. They indicate that approximately 7 days after anomalous MJO convection in the equatorial Indian Ocean peaks, an atmospheric extra</w:t>
      </w:r>
      <w:r w:rsidR="009734FC">
        <w:t>-</w:t>
      </w:r>
      <w:r>
        <w:t xml:space="preserve">tropical response is set up with anomalous surface </w:t>
      </w:r>
      <w:proofErr w:type="spellStart"/>
      <w:r>
        <w:t>westerlies</w:t>
      </w:r>
      <w:proofErr w:type="spellEnd"/>
      <w:r>
        <w:t xml:space="preserve"> </w:t>
      </w:r>
      <w:del w:id="45" w:author="Drew Lorrey" w:date="2014-05-23T09:50:00Z">
        <w:r w:rsidDel="00E77919">
          <w:delText xml:space="preserve">around almost the entire latitude circle </w:delText>
        </w:r>
      </w:del>
      <w:r>
        <w:t>at</w:t>
      </w:r>
      <w:r w:rsidR="00E77919">
        <w:t xml:space="preserve"> about</w:t>
      </w:r>
      <w:r>
        <w:t xml:space="preserve"> 60</w:t>
      </w:r>
      <w:r>
        <w:rPr>
          <w:vertAlign w:val="superscript"/>
        </w:rPr>
        <w:t>o</w:t>
      </w:r>
      <w:r>
        <w:t xml:space="preserve">S. </w:t>
      </w:r>
    </w:p>
    <w:p w14:paraId="48E43CEA" w14:textId="061F6378" w:rsidR="008B0AED" w:rsidRDefault="006B4E13">
      <w:pPr>
        <w:spacing w:line="480" w:lineRule="auto"/>
        <w:jc w:val="both"/>
      </w:pPr>
      <w:r>
        <w:t>(</w:t>
      </w:r>
      <w:proofErr w:type="spellStart"/>
      <w:r>
        <w:t>Flatau</w:t>
      </w:r>
      <w:proofErr w:type="spellEnd"/>
      <w:r>
        <w:t xml:space="preserve"> &amp; Kim, 2012) on the other hand</w:t>
      </w:r>
      <w:r w:rsidR="00E77919">
        <w:t xml:space="preserve"> have</w:t>
      </w:r>
      <w:del w:id="46" w:author="Drew Lorrey" w:date="2014-05-23T09:50:00Z">
        <w:r w:rsidDel="00E77919">
          <w:delText>,</w:delText>
        </w:r>
      </w:del>
      <w:r>
        <w:t xml:space="preserve"> indicate</w:t>
      </w:r>
      <w:ins w:id="47" w:author="Drew Lorrey" w:date="2014-05-23T09:50:00Z">
        <w:r w:rsidR="00E77919">
          <w:t>d</w:t>
        </w:r>
      </w:ins>
      <w:r>
        <w:t xml:space="preserve"> that strong MJOs in the Indian Ocean are related decreasing SAM </w:t>
      </w:r>
      <w:r w:rsidR="00C120CA">
        <w:t xml:space="preserve">index </w:t>
      </w:r>
      <w:r>
        <w:t>values</w:t>
      </w:r>
      <w:del w:id="48" w:author="Drew Lorrey" w:date="2014-05-23T09:50:00Z">
        <w:r w:rsidDel="00C120CA">
          <w:delText xml:space="preserve"> index</w:delText>
        </w:r>
      </w:del>
      <w:r>
        <w:t xml:space="preserve">. </w:t>
      </w:r>
    </w:p>
    <w:p w14:paraId="7701C2AF" w14:textId="6F54014F" w:rsidR="008B0AED" w:rsidRDefault="006B4E13">
      <w:pPr>
        <w:spacing w:line="480" w:lineRule="auto"/>
        <w:jc w:val="both"/>
      </w:pPr>
      <w:r>
        <w:t>Pohl and Fauchereau (2012)</w:t>
      </w:r>
      <w:r w:rsidR="009734FC">
        <w:t xml:space="preserve"> adopt a more nuanced view and</w:t>
      </w:r>
      <w:r>
        <w:t xml:space="preserve"> argue that the SAM is not unambiguously related to MJO ac</w:t>
      </w:r>
      <w:r w:rsidR="00396B23">
        <w:t xml:space="preserve">tivity. Their argument is </w:t>
      </w:r>
      <w:r w:rsidR="00FE7F3E">
        <w:t>motivated</w:t>
      </w:r>
      <w:r w:rsidR="00132C5C">
        <w:t xml:space="preserve"> by </w:t>
      </w:r>
      <w:r>
        <w:t xml:space="preserve">the absence of coherent phase relationship between the SAM and the MJO index and the lack of zonally symmetric </w:t>
      </w:r>
      <w:proofErr w:type="spellStart"/>
      <w:r>
        <w:t>extratropical</w:t>
      </w:r>
      <w:proofErr w:type="spellEnd"/>
      <w:r>
        <w:t xml:space="preserve"> response to the MJO (i.e</w:t>
      </w:r>
      <w:ins w:id="49" w:author="Drew Lorrey" w:date="2014-05-23T09:51:00Z">
        <w:r w:rsidR="00C120CA">
          <w:t>.</w:t>
        </w:r>
      </w:ins>
      <w:r>
        <w:t xml:space="preserve"> no ‘annular’ pattern). </w:t>
      </w:r>
    </w:p>
    <w:p w14:paraId="1996A013" w14:textId="77777777" w:rsidR="008B0AED" w:rsidRDefault="008B0AED">
      <w:pPr>
        <w:spacing w:line="480" w:lineRule="auto"/>
        <w:jc w:val="both"/>
      </w:pPr>
    </w:p>
    <w:p w14:paraId="4287ACFA" w14:textId="71F42D89" w:rsidR="008B0AED" w:rsidRDefault="004213A8">
      <w:pPr>
        <w:spacing w:line="480" w:lineRule="auto"/>
        <w:jc w:val="both"/>
      </w:pPr>
      <w:r>
        <w:t xml:space="preserve">Before proceeding further, </w:t>
      </w:r>
      <w:del w:id="50" w:author="Drew Lorrey" w:date="2014-05-23T09:51:00Z">
        <w:r w:rsidDel="00C120CA">
          <w:delText>one must</w:delText>
        </w:r>
      </w:del>
      <w:r w:rsidR="00C120CA">
        <w:t>we</w:t>
      </w:r>
      <w:r>
        <w:t xml:space="preserve"> note that: </w:t>
      </w:r>
    </w:p>
    <w:p w14:paraId="6A03D5E0" w14:textId="77777777" w:rsidR="008B0AED" w:rsidRDefault="008B0AED">
      <w:pPr>
        <w:spacing w:line="480" w:lineRule="auto"/>
        <w:jc w:val="both"/>
      </w:pPr>
    </w:p>
    <w:p w14:paraId="3030D129" w14:textId="4CBF1AA8" w:rsidR="008B0AED" w:rsidRDefault="006B4E13">
      <w:pPr>
        <w:numPr>
          <w:ilvl w:val="0"/>
          <w:numId w:val="3"/>
        </w:numPr>
        <w:spacing w:line="480" w:lineRule="auto"/>
        <w:jc w:val="both"/>
      </w:pPr>
      <w:proofErr w:type="gramStart"/>
      <w:r>
        <w:t>the</w:t>
      </w:r>
      <w:proofErr w:type="gramEnd"/>
      <w:r>
        <w:t xml:space="preserve"> SAM is defined statistically as an index</w:t>
      </w:r>
      <w:r w:rsidR="0040415C">
        <w:t>, usually derived from an EOF analysis of geopotential or SLP anomalies south of 20S</w:t>
      </w:r>
      <w:r>
        <w:t xml:space="preserve">. </w:t>
      </w:r>
      <w:r w:rsidR="0040415C">
        <w:t>As such, s</w:t>
      </w:r>
      <w:r>
        <w:t xml:space="preserve">ome non-zonally symmetric events can project strongly </w:t>
      </w:r>
      <w:del w:id="51" w:author="Drew Lorrey" w:date="2014-05-23T09:51:00Z">
        <w:r w:rsidDel="00C120CA">
          <w:delText xml:space="preserve">nonetheless </w:delText>
        </w:r>
      </w:del>
      <w:r>
        <w:t xml:space="preserve">into the SAM index, resulting into large amplitudes of the index in the absence of zonally homogeneous </w:t>
      </w:r>
      <w:commentRangeStart w:id="52"/>
      <w:r>
        <w:t>anomalies</w:t>
      </w:r>
      <w:commentRangeEnd w:id="52"/>
      <w:r w:rsidR="00C120CA">
        <w:rPr>
          <w:rStyle w:val="CommentReference"/>
        </w:rPr>
        <w:commentReference w:id="52"/>
      </w:r>
      <w:r>
        <w:t xml:space="preserve">. </w:t>
      </w:r>
    </w:p>
    <w:p w14:paraId="5BD4E31E" w14:textId="062C214A" w:rsidR="008B0AED" w:rsidRDefault="006B4E13">
      <w:pPr>
        <w:numPr>
          <w:ilvl w:val="0"/>
          <w:numId w:val="3"/>
        </w:numPr>
        <w:spacing w:line="480" w:lineRule="auto"/>
        <w:jc w:val="both"/>
      </w:pPr>
      <w:r>
        <w:t xml:space="preserve">Lead-lag relationships </w:t>
      </w:r>
      <w:del w:id="53" w:author="Drew Lorrey" w:date="2014-05-23T09:52:00Z">
        <w:r w:rsidDel="00C120CA">
          <w:delText xml:space="preserve">seem to exist </w:delText>
        </w:r>
      </w:del>
      <w:r>
        <w:t xml:space="preserve">between the SAM / SH </w:t>
      </w:r>
      <w:proofErr w:type="spellStart"/>
      <w:r>
        <w:t>extratropical</w:t>
      </w:r>
      <w:proofErr w:type="spellEnd"/>
      <w:r>
        <w:t xml:space="preserve"> circulation and the MJO</w:t>
      </w:r>
      <w:r w:rsidR="005B378B">
        <w:t xml:space="preserve"> seem to </w:t>
      </w:r>
      <w:proofErr w:type="gramStart"/>
      <w:r w:rsidR="005B378B">
        <w:t>exist</w:t>
      </w:r>
      <w:r>
        <w:t>,</w:t>
      </w:r>
      <w:proofErr w:type="gramEnd"/>
      <w:r>
        <w:t xml:space="preserve"> however these </w:t>
      </w:r>
      <w:ins w:id="54" w:author="Drew Lorrey" w:date="2014-05-23T09:52:00Z">
        <w:r w:rsidR="00C120CA">
          <w:t xml:space="preserve">relationships </w:t>
        </w:r>
      </w:ins>
      <w:r>
        <w:t xml:space="preserve">are not </w:t>
      </w:r>
      <w:r w:rsidR="00396B23">
        <w:t>necessarily</w:t>
      </w:r>
      <w:r>
        <w:t xml:space="preserve"> consistent amongst </w:t>
      </w:r>
      <w:del w:id="55" w:author="Drew Lorrey" w:date="2014-05-23T09:52:00Z">
        <w:r w:rsidDel="00C120CA">
          <w:delText xml:space="preserve">the </w:delText>
        </w:r>
      </w:del>
      <w:r w:rsidR="00C120CA">
        <w:t xml:space="preserve">previous </w:t>
      </w:r>
      <w:commentRangeStart w:id="56"/>
      <w:r>
        <w:t>studies</w:t>
      </w:r>
      <w:commentRangeEnd w:id="56"/>
      <w:r w:rsidR="00C120CA">
        <w:rPr>
          <w:rStyle w:val="CommentReference"/>
        </w:rPr>
        <w:commentReference w:id="56"/>
      </w:r>
      <w:ins w:id="57" w:author="Drew Lorrey" w:date="2014-05-23T09:52:00Z">
        <w:r w:rsidR="00C120CA">
          <w:t>.</w:t>
        </w:r>
      </w:ins>
      <w:r>
        <w:t xml:space="preserve"> </w:t>
      </w:r>
      <w:del w:id="58" w:author="Drew Lorrey" w:date="2014-05-23T09:52:00Z">
        <w:r w:rsidR="005B378B" w:rsidDel="00C120CA">
          <w:delText>and it</w:delText>
        </w:r>
      </w:del>
      <w:ins w:id="59" w:author="Drew Lorrey" w:date="2014-05-23T09:52:00Z">
        <w:r w:rsidR="00C120CA">
          <w:t>It</w:t>
        </w:r>
      </w:ins>
      <w:r w:rsidR="005B378B">
        <w:t xml:space="preserve"> is unclear whether these lags can be related </w:t>
      </w:r>
      <w:r w:rsidR="00151EFF">
        <w:t xml:space="preserve">unambiguously to the time-scales predicted by </w:t>
      </w:r>
      <w:del w:id="60" w:author="Drew Lorrey" w:date="2014-05-23T09:52:00Z">
        <w:r w:rsidR="00151EFF" w:rsidDel="00C120CA">
          <w:delText xml:space="preserve">the </w:delText>
        </w:r>
      </w:del>
      <w:proofErr w:type="spellStart"/>
      <w:r w:rsidR="00151EFF">
        <w:t>Rossby</w:t>
      </w:r>
      <w:proofErr w:type="spellEnd"/>
      <w:r w:rsidR="00151EFF">
        <w:t xml:space="preserve"> wave</w:t>
      </w:r>
      <w:del w:id="61" w:author="Drew Lorrey" w:date="2014-05-23T09:52:00Z">
        <w:r w:rsidR="00151EFF" w:rsidDel="00C120CA">
          <w:delText>s</w:delText>
        </w:r>
      </w:del>
      <w:r w:rsidR="00151EFF">
        <w:t xml:space="preserve"> dispersion </w:t>
      </w:r>
      <w:commentRangeStart w:id="62"/>
      <w:r w:rsidR="00151EFF">
        <w:t>theory</w:t>
      </w:r>
      <w:commentRangeEnd w:id="62"/>
      <w:r w:rsidR="00C120CA">
        <w:rPr>
          <w:rStyle w:val="CommentReference"/>
        </w:rPr>
        <w:commentReference w:id="62"/>
      </w:r>
      <w:r w:rsidR="00EB6BC4">
        <w:t>.</w:t>
      </w:r>
    </w:p>
    <w:p w14:paraId="1119CBD8" w14:textId="77777777" w:rsidR="008B0AED" w:rsidRDefault="008B0AED">
      <w:pPr>
        <w:spacing w:line="480" w:lineRule="auto"/>
        <w:jc w:val="both"/>
      </w:pPr>
    </w:p>
    <w:p w14:paraId="25ADDE0F" w14:textId="2035A789" w:rsidR="008B0AED" w:rsidRDefault="009D3DE1">
      <w:pPr>
        <w:spacing w:line="480" w:lineRule="auto"/>
        <w:jc w:val="both"/>
      </w:pPr>
      <w:r>
        <w:lastRenderedPageBreak/>
        <w:t>In contrast to the Northern Hemisphere, n</w:t>
      </w:r>
      <w:del w:id="63" w:author="Nicolas Fauchereau" w:date="2014-09-17T12:01:00Z">
        <w:r w:rsidR="006B4E13" w:rsidDel="009D3DE1">
          <w:delText>N</w:delText>
        </w:r>
      </w:del>
      <w:r w:rsidR="006B4E13">
        <w:t xml:space="preserve">o </w:t>
      </w:r>
      <w:r w:rsidR="00C120CA">
        <w:t>reports have been</w:t>
      </w:r>
      <w:del w:id="64" w:author="Drew Lorrey" w:date="2014-05-23T09:53:00Z">
        <w:r w:rsidR="006B4E13" w:rsidDel="00C120CA">
          <w:delText xml:space="preserve"> has been</w:delText>
        </w:r>
      </w:del>
      <w:r w:rsidR="006B4E13">
        <w:t xml:space="preserve"> made </w:t>
      </w:r>
      <w:del w:id="65" w:author="Drew Lorrey" w:date="2014-05-23T09:53:00Z">
        <w:r w:rsidR="006B4E13" w:rsidDel="00C120CA">
          <w:delText xml:space="preserve">to </w:delText>
        </w:r>
      </w:del>
      <w:ins w:id="66" w:author="Drew Lorrey" w:date="2014-05-23T09:53:00Z">
        <w:r w:rsidR="00C120CA">
          <w:t xml:space="preserve">that </w:t>
        </w:r>
        <w:proofErr w:type="gramStart"/>
        <w:r w:rsidR="00C120CA">
          <w:t xml:space="preserve">have </w:t>
        </w:r>
      </w:ins>
      <w:r w:rsidR="006B4E13">
        <w:t>examine</w:t>
      </w:r>
      <w:ins w:id="67" w:author="Drew Lorrey" w:date="2014-05-23T09:53:00Z">
        <w:r w:rsidR="00C120CA">
          <w:t>d</w:t>
        </w:r>
      </w:ins>
      <w:proofErr w:type="gramEnd"/>
      <w:r w:rsidR="006B4E13">
        <w:t xml:space="preserve"> the potential </w:t>
      </w:r>
      <w:del w:id="68" w:author="Drew Lorrey" w:date="2014-05-23T09:53:00Z">
        <w:r w:rsidR="006B4E13" w:rsidDel="00C120CA">
          <w:delText xml:space="preserve">signal of the </w:delText>
        </w:r>
      </w:del>
      <w:r w:rsidR="006B4E13">
        <w:t>MJO</w:t>
      </w:r>
      <w:ins w:id="69" w:author="Drew Lorrey" w:date="2014-05-23T09:53:00Z">
        <w:r w:rsidR="00C120CA">
          <w:t xml:space="preserve"> signal</w:t>
        </w:r>
      </w:ins>
      <w:r w:rsidR="006B4E13">
        <w:t xml:space="preserve">, including </w:t>
      </w:r>
      <w:del w:id="70" w:author="Drew Lorrey" w:date="2014-05-23T09:53:00Z">
        <w:r w:rsidR="006B4E13" w:rsidDel="00C120CA">
          <w:delText xml:space="preserve">its </w:delText>
        </w:r>
      </w:del>
      <w:r w:rsidR="006B4E13">
        <w:t xml:space="preserve">relationships with </w:t>
      </w:r>
      <w:proofErr w:type="spellStart"/>
      <w:r w:rsidR="006B4E13">
        <w:t>extratropical</w:t>
      </w:r>
      <w:proofErr w:type="spellEnd"/>
      <w:r w:rsidR="006B4E13">
        <w:t xml:space="preserve"> modes such as the SAM, in the Southern Hemisphere circulation and regional climate </w:t>
      </w:r>
      <w:ins w:id="71" w:author="Drew Lorrey" w:date="2014-05-23T09:53:00Z">
        <w:r w:rsidR="00C120CA">
          <w:t>within</w:t>
        </w:r>
      </w:ins>
      <w:del w:id="72" w:author="Drew Lorrey" w:date="2014-05-23T09:53:00Z">
        <w:r w:rsidR="006B4E13" w:rsidDel="00C120CA">
          <w:delText xml:space="preserve">in </w:delText>
        </w:r>
      </w:del>
      <w:ins w:id="73" w:author="Drew Lorrey" w:date="2014-05-23T09:53:00Z">
        <w:r w:rsidR="00C120CA">
          <w:t xml:space="preserve"> a</w:t>
        </w:r>
      </w:ins>
      <w:del w:id="74" w:author="Drew Lorrey" w:date="2014-05-23T09:53:00Z">
        <w:r w:rsidR="006B4E13" w:rsidDel="00C120CA">
          <w:delText xml:space="preserve">the </w:delText>
        </w:r>
      </w:del>
      <w:ins w:id="75" w:author="Drew Lorrey" w:date="2014-05-23T09:53:00Z">
        <w:r w:rsidR="00C120CA">
          <w:t xml:space="preserve"> </w:t>
        </w:r>
      </w:ins>
      <w:r w:rsidR="006B4E13">
        <w:t xml:space="preserve">framework of atmospheric weather regimes (as in </w:t>
      </w:r>
      <w:proofErr w:type="spellStart"/>
      <w:r w:rsidR="006B4E13">
        <w:t>Cassou</w:t>
      </w:r>
      <w:proofErr w:type="spellEnd"/>
      <w:r w:rsidR="006B4E13">
        <w:t xml:space="preserve"> 2008 or Riddle et al 2012.). </w:t>
      </w:r>
    </w:p>
    <w:p w14:paraId="1A2CAEF5" w14:textId="77777777" w:rsidR="008B0AED" w:rsidRDefault="008B0AED">
      <w:pPr>
        <w:spacing w:line="480" w:lineRule="auto"/>
        <w:jc w:val="both"/>
        <w:rPr>
          <w:ins w:id="76" w:author="Nicolas Fauchereau" w:date="2014-09-17T12:02:00Z"/>
        </w:rPr>
      </w:pPr>
    </w:p>
    <w:p w14:paraId="52B79C98" w14:textId="58A3C9CE" w:rsidR="001700FC" w:rsidDel="00F22674" w:rsidRDefault="001700FC" w:rsidP="00F22674">
      <w:pPr>
        <w:tabs>
          <w:tab w:val="left" w:pos="5040"/>
        </w:tabs>
        <w:spacing w:line="480" w:lineRule="auto"/>
        <w:jc w:val="both"/>
        <w:rPr>
          <w:del w:id="77" w:author="Nicolas Fauchereau" w:date="2014-09-17T12:03:00Z"/>
        </w:rPr>
        <w:pPrChange w:id="78" w:author="Nicolas Fauchereau" w:date="2014-09-17T12:03:00Z">
          <w:pPr>
            <w:spacing w:line="480" w:lineRule="auto"/>
            <w:jc w:val="both"/>
          </w:pPr>
        </w:pPrChange>
      </w:pPr>
    </w:p>
    <w:p w14:paraId="13226EB2" w14:textId="77777777" w:rsidR="00C120CA" w:rsidRDefault="006B4E13">
      <w:pPr>
        <w:spacing w:line="480" w:lineRule="auto"/>
        <w:jc w:val="both"/>
        <w:rPr>
          <w:ins w:id="79" w:author="Drew Lorrey" w:date="2014-05-23T09:55:00Z"/>
        </w:rPr>
      </w:pPr>
      <w:r>
        <w:t>In this paper w</w:t>
      </w:r>
      <w:r w:rsidR="00786D20">
        <w:t>e choose the New Zealand region (see figure 1)</w:t>
      </w:r>
      <w:r>
        <w:t xml:space="preserve"> </w:t>
      </w:r>
      <w:r w:rsidR="00C120CA">
        <w:t xml:space="preserve">to undertake this investigation </w:t>
      </w:r>
      <w:r>
        <w:t xml:space="preserve">for a range of reasons: </w:t>
      </w:r>
      <w:proofErr w:type="spellStart"/>
      <w:r>
        <w:rPr>
          <w:i/>
        </w:rPr>
        <w:t>i</w:t>
      </w:r>
      <w:proofErr w:type="spellEnd"/>
      <w:r>
        <w:rPr>
          <w:i/>
        </w:rPr>
        <w:t xml:space="preserve">) </w:t>
      </w:r>
      <w:r>
        <w:t xml:space="preserve">its position from the subtropical to the westerly wind belt, </w:t>
      </w:r>
      <w:r>
        <w:rPr>
          <w:i/>
        </w:rPr>
        <w:t>ii)</w:t>
      </w:r>
      <w:r>
        <w:t xml:space="preserve"> its known sensitivity to the SAM (</w:t>
      </w:r>
      <w:commentRangeStart w:id="80"/>
      <w:r>
        <w:t>references here</w:t>
      </w:r>
      <w:commentRangeEnd w:id="80"/>
      <w:r w:rsidR="00C120CA">
        <w:rPr>
          <w:rStyle w:val="CommentReference"/>
        </w:rPr>
        <w:commentReference w:id="80"/>
      </w:r>
      <w:r>
        <w:t xml:space="preserve">), </w:t>
      </w:r>
      <w:r>
        <w:rPr>
          <w:i/>
        </w:rPr>
        <w:t>iii)</w:t>
      </w:r>
      <w:r>
        <w:t xml:space="preserve"> the availability of a high quality, high resolution climate dataset (</w:t>
      </w:r>
      <w:del w:id="81" w:author="Drew Lorrey" w:date="2014-05-23T09:54:00Z">
        <w:r w:rsidDel="00C120CA">
          <w:delText>VCSN reference here</w:delText>
        </w:r>
      </w:del>
      <w:proofErr w:type="spellStart"/>
      <w:r w:rsidR="00C120CA">
        <w:t>Tait</w:t>
      </w:r>
      <w:proofErr w:type="spellEnd"/>
      <w:r w:rsidR="00C120CA">
        <w:t xml:space="preserve"> et al., 2006</w:t>
      </w:r>
      <w:r>
        <w:t xml:space="preserve">), and </w:t>
      </w:r>
      <w:r>
        <w:rPr>
          <w:i/>
        </w:rPr>
        <w:t>iv)</w:t>
      </w:r>
      <w:r>
        <w:t xml:space="preserve"> the existence of foundational studies (</w:t>
      </w:r>
      <w:proofErr w:type="spellStart"/>
      <w:r>
        <w:t>Kidson</w:t>
      </w:r>
      <w:proofErr w:type="spellEnd"/>
      <w:r>
        <w:t xml:space="preserve"> 2000</w:t>
      </w:r>
      <w:del w:id="82" w:author="Drew Lorrey" w:date="2014-05-23T09:54:00Z">
        <w:r w:rsidDel="00C120CA">
          <w:delText xml:space="preserve"> + others</w:delText>
        </w:r>
      </w:del>
      <w:r w:rsidR="00C120CA">
        <w:t>; Renwick, 2011, Jiang et al., 2013</w:t>
      </w:r>
      <w:r>
        <w:t xml:space="preserve">) having established already the recurrent atmospheric weather regimes over the region and demonstrated its relevance for studies ranging from examining extreme events (references here) to </w:t>
      </w:r>
      <w:proofErr w:type="spellStart"/>
      <w:r>
        <w:t>paleo</w:t>
      </w:r>
      <w:proofErr w:type="spellEnd"/>
      <w:r>
        <w:t xml:space="preserve">-climate reconstructions (Lorrey </w:t>
      </w:r>
      <w:del w:id="83" w:author="Drew Lorrey" w:date="2014-05-23T09:55:00Z">
        <w:r w:rsidDel="00C120CA">
          <w:delText>et al papers including the LIA</w:delText>
        </w:r>
      </w:del>
      <w:r w:rsidR="00C120CA">
        <w:t>et al., 2007; 2008; 2013</w:t>
      </w:r>
      <w:r>
        <w:t xml:space="preserve">). </w:t>
      </w:r>
    </w:p>
    <w:p w14:paraId="36A8148C" w14:textId="77777777" w:rsidR="00C120CA" w:rsidRDefault="00C120CA">
      <w:pPr>
        <w:spacing w:line="480" w:lineRule="auto"/>
        <w:jc w:val="both"/>
        <w:rPr>
          <w:ins w:id="84" w:author="Drew Lorrey" w:date="2014-05-23T09:55:00Z"/>
        </w:rPr>
      </w:pPr>
    </w:p>
    <w:p w14:paraId="3F40A7C0" w14:textId="5323AEC8" w:rsidR="008B0AED" w:rsidRDefault="006B4E13">
      <w:pPr>
        <w:spacing w:line="480" w:lineRule="auto"/>
        <w:jc w:val="both"/>
      </w:pPr>
      <w:r>
        <w:t xml:space="preserve">We evaluate the extra-tropical response to the MJO through </w:t>
      </w:r>
      <w:proofErr w:type="spellStart"/>
      <w:r>
        <w:t>i</w:t>
      </w:r>
      <w:proofErr w:type="spellEnd"/>
      <w:r>
        <w:t>) its potential regional climate anomalies ii) modulation of weather regimes iii) a more detailed investigation of the relationships (including possible lead  / lags and non-</w:t>
      </w:r>
      <w:proofErr w:type="spellStart"/>
      <w:r>
        <w:t>linearities</w:t>
      </w:r>
      <w:proofErr w:type="spellEnd"/>
      <w:r>
        <w:t xml:space="preserve">) between the MJO and the SAM index. The paper is organized as follows: </w:t>
      </w:r>
      <w:ins w:id="85" w:author="Nicolas Fauchereau" w:date="2014-09-17T12:03:00Z">
        <w:r w:rsidR="001A16D6">
          <w:t xml:space="preserve">In the first section </w:t>
        </w:r>
      </w:ins>
      <w:del w:id="86" w:author="Drew Lorrey" w:date="2014-05-23T09:56:00Z">
        <w:r w:rsidDel="00881388">
          <w:delText>the second section</w:delText>
        </w:r>
      </w:del>
      <w:ins w:id="87" w:author="Drew Lorrey" w:date="2014-05-23T09:56:00Z">
        <w:r w:rsidR="00881388">
          <w:t>we</w:t>
        </w:r>
      </w:ins>
      <w:r>
        <w:t xml:space="preserve"> </w:t>
      </w:r>
      <w:del w:id="88" w:author="Drew Lorrey" w:date="2014-05-23T09:56:00Z">
        <w:r w:rsidDel="00881388">
          <w:delText xml:space="preserve">present </w:delText>
        </w:r>
      </w:del>
      <w:r>
        <w:t xml:space="preserve">briefly </w:t>
      </w:r>
      <w:r w:rsidR="00881388">
        <w:t xml:space="preserve">present </w:t>
      </w:r>
      <w:r>
        <w:t xml:space="preserve">the data and the methods used, </w:t>
      </w:r>
      <w:del w:id="89" w:author="Drew Lorrey" w:date="2014-05-23T09:56:00Z">
        <w:r w:rsidDel="00881388">
          <w:delText>we focus notably</w:delText>
        </w:r>
      </w:del>
      <w:r w:rsidR="00881388">
        <w:t>with a notable focus</w:t>
      </w:r>
      <w:r>
        <w:t xml:space="preserve"> on the non-parametric approach adopted to test the significance of weather frequency changes in response to the MJO</w:t>
      </w:r>
      <w:del w:id="90" w:author="Drew Lorrey" w:date="2014-05-23T09:57:00Z">
        <w:r w:rsidDel="00881388">
          <w:delText>)</w:delText>
        </w:r>
      </w:del>
      <w:r w:rsidR="00881388">
        <w:t xml:space="preserve"> and</w:t>
      </w:r>
      <w:del w:id="91" w:author="Drew Lorrey" w:date="2014-05-23T09:57:00Z">
        <w:r w:rsidDel="00881388">
          <w:delText>,</w:delText>
        </w:r>
      </w:del>
      <w:r>
        <w:t xml:space="preserve"> </w:t>
      </w:r>
      <w:del w:id="92" w:author="Drew Lorrey" w:date="2014-05-23T09:57:00Z">
        <w:r w:rsidDel="00881388">
          <w:delText xml:space="preserve">a background on </w:delText>
        </w:r>
      </w:del>
      <w:r w:rsidR="00881388">
        <w:t xml:space="preserve">overview </w:t>
      </w:r>
      <w:r>
        <w:t xml:space="preserve">the weather typology used here and developed originally by </w:t>
      </w:r>
      <w:proofErr w:type="spellStart"/>
      <w:r>
        <w:t>Kidson</w:t>
      </w:r>
      <w:proofErr w:type="spellEnd"/>
      <w:r>
        <w:t xml:space="preserve"> (2000)</w:t>
      </w:r>
      <w:del w:id="93" w:author="Drew Lorrey" w:date="2014-05-23T09:57:00Z">
        <w:r w:rsidDel="00881388">
          <w:delText xml:space="preserve"> is also given</w:delText>
        </w:r>
      </w:del>
      <w:r>
        <w:t xml:space="preserve">. </w:t>
      </w:r>
      <w:del w:id="94" w:author="Drew Lorrey" w:date="2014-05-23T09:57:00Z">
        <w:r w:rsidDel="00881388">
          <w:delText>The third section presents</w:delText>
        </w:r>
      </w:del>
      <w:r w:rsidR="00881388">
        <w:t xml:space="preserve">This is followed </w:t>
      </w:r>
      <w:r w:rsidR="001A16D6">
        <w:t xml:space="preserve">(Section 2) </w:t>
      </w:r>
      <w:r w:rsidR="00881388">
        <w:t>by results that document</w:t>
      </w:r>
      <w:r>
        <w:t xml:space="preserve"> the impact of the MJO on the rainfall field in NZ</w:t>
      </w:r>
      <w:ins w:id="95" w:author="Nicolas Fauchereau" w:date="2014-09-17T12:04:00Z">
        <w:r w:rsidR="00D03F75">
          <w:t>.</w:t>
        </w:r>
      </w:ins>
      <w:del w:id="96" w:author="Nicolas Fauchereau" w:date="2014-09-17T12:04:00Z">
        <w:r w:rsidDel="00D03F75">
          <w:delText>,</w:delText>
        </w:r>
      </w:del>
      <w:r>
        <w:t xml:space="preserve"> </w:t>
      </w:r>
      <w:r w:rsidR="00D03F75">
        <w:t>The sec</w:t>
      </w:r>
      <w:r w:rsidR="00B14386">
        <w:t xml:space="preserve">tion 2 </w:t>
      </w:r>
      <w:r w:rsidR="00821886">
        <w:t xml:space="preserve">presents </w:t>
      </w:r>
      <w:del w:id="97" w:author="Drew Lorrey" w:date="2014-05-23T09:57:00Z">
        <w:r w:rsidDel="00881388">
          <w:delText>which in a sense constitutes the starting point of this study. The fourth section looks at the</w:delText>
        </w:r>
      </w:del>
      <w:del w:id="98" w:author="Nicolas Fauchereau" w:date="2014-09-17T12:05:00Z">
        <w:r w:rsidR="00881388" w:rsidDel="00821886">
          <w:delText xml:space="preserve">followed by </w:delText>
        </w:r>
      </w:del>
      <w:r w:rsidR="00881388">
        <w:t>an examination of</w:t>
      </w:r>
      <w:r>
        <w:t xml:space="preserve"> mean </w:t>
      </w:r>
      <w:r w:rsidR="00881388">
        <w:t xml:space="preserve">atmospheric </w:t>
      </w:r>
      <w:r>
        <w:t>circulation changes over the NZ region</w:t>
      </w:r>
      <w:ins w:id="99" w:author="Drew Lorrey" w:date="2014-05-23T09:58:00Z">
        <w:r w:rsidR="00881388">
          <w:t xml:space="preserve"> by</w:t>
        </w:r>
      </w:ins>
      <w:del w:id="100" w:author="Drew Lorrey" w:date="2014-05-23T09:58:00Z">
        <w:r w:rsidDel="00881388">
          <w:delText>,</w:delText>
        </w:r>
      </w:del>
      <w:r>
        <w:t xml:space="preserve"> putting them in </w:t>
      </w:r>
      <w:del w:id="101" w:author="Drew Lorrey" w:date="2014-05-23T09:58:00Z">
        <w:r w:rsidDel="00881388">
          <w:lastRenderedPageBreak/>
          <w:delText xml:space="preserve">relation </w:delText>
        </w:r>
      </w:del>
      <w:ins w:id="102" w:author="Drew Lorrey" w:date="2014-05-23T09:58:00Z">
        <w:r w:rsidR="00881388">
          <w:t xml:space="preserve">context </w:t>
        </w:r>
      </w:ins>
      <w:r>
        <w:t xml:space="preserve">with the rainfall anomalies previously </w:t>
      </w:r>
      <w:del w:id="103" w:author="Drew Lorrey" w:date="2014-05-23T09:58:00Z">
        <w:r w:rsidDel="00881388">
          <w:delText>exposed</w:delText>
        </w:r>
      </w:del>
      <w:ins w:id="104" w:author="Drew Lorrey" w:date="2014-05-23T09:58:00Z">
        <w:r w:rsidR="00881388">
          <w:t>identified</w:t>
        </w:r>
      </w:ins>
      <w:r>
        <w:t xml:space="preserve">. </w:t>
      </w:r>
      <w:del w:id="105" w:author="Drew Lorrey" w:date="2014-05-23T09:58:00Z">
        <w:r w:rsidDel="00881388">
          <w:delText>The fifth section adopts the</w:delText>
        </w:r>
      </w:del>
      <w:ins w:id="106" w:author="Drew Lorrey" w:date="2014-05-23T09:58:00Z">
        <w:r w:rsidR="00881388">
          <w:t>We then use the</w:t>
        </w:r>
      </w:ins>
      <w:r>
        <w:t xml:space="preserve"> paradigm of weather regimes </w:t>
      </w:r>
      <w:del w:id="107" w:author="Drew Lorrey" w:date="2014-05-23T09:58:00Z">
        <w:r w:rsidDel="00881388">
          <w:delText xml:space="preserve">and </w:delText>
        </w:r>
      </w:del>
      <w:ins w:id="108" w:author="Drew Lorrey" w:date="2014-05-23T09:58:00Z">
        <w:r w:rsidR="00881388">
          <w:t xml:space="preserve">to </w:t>
        </w:r>
      </w:ins>
      <w:r>
        <w:t>investigate how the occupation statistics of the regimes are modulated by the MJO</w:t>
      </w:r>
      <w:ins w:id="109" w:author="Drew Lorrey" w:date="2014-05-23T09:59:00Z">
        <w:r w:rsidR="00881388">
          <w:t xml:space="preserve"> and then expose </w:t>
        </w:r>
      </w:ins>
      <w:del w:id="110" w:author="Drew Lorrey" w:date="2014-05-23T09:59:00Z">
        <w:r w:rsidDel="00881388">
          <w:delText xml:space="preserve">. The sixth section looks at the </w:delText>
        </w:r>
      </w:del>
      <w:r>
        <w:t>relationships between the MJO and the SAM</w:t>
      </w:r>
      <w:del w:id="111" w:author="Drew Lorrey" w:date="2014-05-23T09:59:00Z">
        <w:r w:rsidDel="00881388">
          <w:delText xml:space="preserve"> </w:delText>
        </w:r>
      </w:del>
      <w:ins w:id="112" w:author="Drew Lorrey" w:date="2014-05-23T09:59:00Z">
        <w:r w:rsidR="00881388">
          <w:t xml:space="preserve"> and how they drive national-scale rainfall anomalies</w:t>
        </w:r>
      </w:ins>
      <w:del w:id="113" w:author="Drew Lorrey" w:date="2014-05-23T09:59:00Z">
        <w:r w:rsidDel="00881388">
          <w:delText>and casts the results in the light of the findings exposed in the previous sections</w:delText>
        </w:r>
      </w:del>
      <w:r>
        <w:t>. A discussion of the significance of the findings for NZ and more generally for the problem of the extra-tropical signal of the MJO follows.</w:t>
      </w:r>
    </w:p>
    <w:p w14:paraId="2E7033D0" w14:textId="14D95052" w:rsidR="008B0AED" w:rsidDel="00881388" w:rsidRDefault="008B0AED">
      <w:pPr>
        <w:spacing w:line="480" w:lineRule="auto"/>
        <w:jc w:val="both"/>
        <w:rPr>
          <w:del w:id="114" w:author="Drew Lorrey" w:date="2014-05-23T10:00:00Z"/>
        </w:rPr>
      </w:pPr>
    </w:p>
    <w:p w14:paraId="77DBBC43" w14:textId="276E869F" w:rsidR="00E07B4B" w:rsidDel="00881388" w:rsidRDefault="00E07B4B" w:rsidP="00E07B4B">
      <w:pPr>
        <w:spacing w:line="480" w:lineRule="auto"/>
        <w:rPr>
          <w:del w:id="115" w:author="Drew Lorrey" w:date="2014-05-23T10:00:00Z"/>
        </w:rPr>
      </w:pPr>
      <w:del w:id="116" w:author="Drew Lorrey" w:date="2014-05-23T10:00:00Z">
        <w:r w:rsidDel="00881388">
          <w:delText xml:space="preserve">The Figure 1 shows the location and the topography (inset) of New Zealand in the Southern Hemisphere. </w:delText>
        </w:r>
      </w:del>
    </w:p>
    <w:p w14:paraId="28C13925" w14:textId="562F3B3B" w:rsidR="00E07B4B" w:rsidDel="00881388" w:rsidRDefault="00E07B4B" w:rsidP="00E07B4B">
      <w:pPr>
        <w:spacing w:line="480" w:lineRule="auto"/>
        <w:jc w:val="center"/>
        <w:rPr>
          <w:del w:id="117" w:author="Drew Lorrey" w:date="2014-05-23T10:00:00Z"/>
        </w:rPr>
      </w:pPr>
      <w:del w:id="118" w:author="Drew Lorrey" w:date="2014-05-23T10:00:00Z">
        <w:r w:rsidDel="00881388">
          <w:delText>Figure 1 about here</w:delText>
        </w:r>
      </w:del>
    </w:p>
    <w:p w14:paraId="7C149EE5" w14:textId="77777777" w:rsidR="00E07B4B" w:rsidRDefault="00E07B4B" w:rsidP="00E07B4B">
      <w:pPr>
        <w:spacing w:line="480" w:lineRule="auto"/>
        <w:jc w:val="both"/>
      </w:pPr>
    </w:p>
    <w:p w14:paraId="1B7ED043" w14:textId="555736AC" w:rsidR="00E07B4B" w:rsidRDefault="00E07B4B" w:rsidP="00E07B4B">
      <w:pPr>
        <w:spacing w:line="480" w:lineRule="auto"/>
        <w:jc w:val="both"/>
      </w:pPr>
      <w:del w:id="119" w:author="Drew Lorrey" w:date="2014-05-23T10:00:00Z">
        <w:r w:rsidDel="00881388">
          <w:delText>Choice of the Season: t</w:delText>
        </w:r>
      </w:del>
      <w:ins w:id="120" w:author="Drew Lorrey" w:date="2014-05-23T10:00:00Z">
        <w:r w:rsidR="00881388">
          <w:t>T</w:t>
        </w:r>
      </w:ins>
      <w:r>
        <w:t>he Southern Hemisphere summer (</w:t>
      </w:r>
      <w:del w:id="121" w:author="Nicolas Fauchereau" w:date="2014-09-17T12:05:00Z">
        <w:r w:rsidDel="00905804">
          <w:delText>NDJFM</w:delText>
        </w:r>
      </w:del>
      <w:r w:rsidR="00905804">
        <w:t>November to February, NDJFM in the following</w:t>
      </w:r>
      <w:r>
        <w:t>) has been chosen as the focus of this study as it has been shown that during the austral summer season, MJO signals extend into the southern sub- tropical latitudes [e.g., Australia (</w:t>
      </w:r>
      <w:commentRangeStart w:id="122"/>
      <w:r>
        <w:t>Wheeler and Hendon 2004, hereafter WH04</w:t>
      </w:r>
      <w:commentRangeEnd w:id="122"/>
      <w:r w:rsidR="00881388">
        <w:rPr>
          <w:rStyle w:val="CommentReference"/>
        </w:rPr>
        <w:commentReference w:id="122"/>
      </w:r>
      <w:r>
        <w:t>) or South Africa (Pohl et al. 2007)]</w:t>
      </w:r>
      <w:ins w:id="123" w:author="Drew Lorrey" w:date="2014-05-23T10:00:00Z">
        <w:r w:rsidR="00881388">
          <w:t>. I</w:t>
        </w:r>
      </w:ins>
      <w:del w:id="124" w:author="Drew Lorrey" w:date="2014-05-23T10:00:00Z">
        <w:r w:rsidDel="00881388">
          <w:delText>, i</w:delText>
        </w:r>
      </w:del>
      <w:r>
        <w:t xml:space="preserve">t is therefore assumed here that </w:t>
      </w:r>
      <w:del w:id="125" w:author="Drew Lorrey" w:date="2014-05-23T10:00:00Z">
        <w:r w:rsidDel="00CE6660">
          <w:delText>it is</w:delText>
        </w:r>
      </w:del>
      <w:r w:rsidR="00CE6660">
        <w:t xml:space="preserve">MJO </w:t>
      </w:r>
      <w:proofErr w:type="spellStart"/>
      <w:r w:rsidR="00CE6660">
        <w:t>teleconnections</w:t>
      </w:r>
      <w:proofErr w:type="spellEnd"/>
      <w:r w:rsidR="00CE6660">
        <w:t xml:space="preserve"> are</w:t>
      </w:r>
      <w:r>
        <w:t xml:space="preserve"> also stronger over the NZ </w:t>
      </w:r>
      <w:del w:id="126" w:author="Drew Lorrey" w:date="2014-05-23T10:01:00Z">
        <w:r w:rsidDel="00CE6660">
          <w:delText>meridian</w:delText>
        </w:r>
      </w:del>
      <w:r w:rsidR="00CE6660">
        <w:t>sector during this time</w:t>
      </w:r>
      <w:r>
        <w:t>. It is also the time of the year when the SAM pattern is the most prominent (contains more variance) and is more zonally symmetric.</w:t>
      </w:r>
      <w:ins w:id="127" w:author="Nicolas Fauchereau" w:date="2014-09-17T12:06:00Z">
        <w:r w:rsidR="00F16570">
          <w:t xml:space="preserve"> A companion paper is currently in preparation </w:t>
        </w:r>
      </w:ins>
    </w:p>
    <w:p w14:paraId="2C3CCFEA" w14:textId="77777777" w:rsidR="00786D20" w:rsidRDefault="00786D20">
      <w:pPr>
        <w:spacing w:line="480" w:lineRule="auto"/>
        <w:jc w:val="both"/>
      </w:pPr>
    </w:p>
    <w:p w14:paraId="21807BD8" w14:textId="77777777" w:rsidR="008B0AED" w:rsidRDefault="006B4E13">
      <w:pPr>
        <w:numPr>
          <w:ilvl w:val="0"/>
          <w:numId w:val="2"/>
        </w:numPr>
        <w:spacing w:line="480" w:lineRule="auto"/>
        <w:jc w:val="center"/>
      </w:pPr>
      <w:r>
        <w:t>DATA AND METHODS</w:t>
      </w:r>
    </w:p>
    <w:p w14:paraId="591BD9AB" w14:textId="77777777" w:rsidR="008B0AED" w:rsidRDefault="008B0AED">
      <w:pPr>
        <w:spacing w:line="480" w:lineRule="auto"/>
        <w:ind w:left="720"/>
      </w:pPr>
    </w:p>
    <w:p w14:paraId="4FC73CBD" w14:textId="3BC9299B" w:rsidR="00786D20" w:rsidRDefault="00786D20">
      <w:pPr>
        <w:spacing w:line="480" w:lineRule="auto"/>
      </w:pPr>
      <w:r>
        <w:t>2</w:t>
      </w:r>
      <w:r w:rsidR="00E07B4B">
        <w:t xml:space="preserve">.1 Data </w:t>
      </w:r>
    </w:p>
    <w:p w14:paraId="1306D921" w14:textId="77777777" w:rsidR="004213A8" w:rsidRDefault="004213A8">
      <w:pPr>
        <w:spacing w:line="480" w:lineRule="auto"/>
      </w:pPr>
    </w:p>
    <w:p w14:paraId="624A733D" w14:textId="4973DDE7" w:rsidR="008B0AED" w:rsidRDefault="006B4E13">
      <w:pPr>
        <w:spacing w:line="480" w:lineRule="auto"/>
        <w:jc w:val="both"/>
      </w:pPr>
      <w:r>
        <w:t>The MJO signal is captured by the real-time multivar</w:t>
      </w:r>
      <w:r w:rsidR="00396B23">
        <w:t xml:space="preserve">iate MJO indices developed by </w:t>
      </w:r>
      <w:del w:id="128" w:author="Drew Lorrey" w:date="2014-05-23T10:01:00Z">
        <w:r w:rsidR="00396B23" w:rsidDel="00CE6660">
          <w:delText>Wheeler &amp; Hendon (2004,</w:delText>
        </w:r>
        <w:r w:rsidDel="00CE6660">
          <w:delText xml:space="preserve"> hereafter </w:delText>
        </w:r>
      </w:del>
      <w:r>
        <w:t>WH04</w:t>
      </w:r>
      <w:del w:id="129" w:author="Drew Lorrey" w:date="2014-05-23T10:01:00Z">
        <w:r w:rsidR="00396B23" w:rsidDel="00CE6660">
          <w:delText>)</w:delText>
        </w:r>
      </w:del>
      <w:r>
        <w:t>. The indices are the principal component (PC) time series of the two leading EOFs of combined daily mean tropical (averaged 15</w:t>
      </w:r>
      <w:r w:rsidR="00C90410" w:rsidRPr="00C90410">
        <w:rPr>
          <w:vertAlign w:val="superscript"/>
        </w:rPr>
        <w:t>o</w:t>
      </w:r>
      <w:r>
        <w:t>N– 15</w:t>
      </w:r>
      <w:r w:rsidR="00C90410" w:rsidRPr="00C90410">
        <w:rPr>
          <w:vertAlign w:val="superscript"/>
        </w:rPr>
        <w:t>o</w:t>
      </w:r>
      <w:r>
        <w:t xml:space="preserve">S) 850- and 200-hPa </w:t>
      </w:r>
      <w:proofErr w:type="spellStart"/>
      <w:r>
        <w:t>zonal</w:t>
      </w:r>
      <w:proofErr w:type="spellEnd"/>
      <w:r>
        <w:t xml:space="preserve"> wind and outgoing </w:t>
      </w:r>
      <w:proofErr w:type="spellStart"/>
      <w:r>
        <w:t>longwave</w:t>
      </w:r>
      <w:proofErr w:type="spellEnd"/>
      <w:r>
        <w:t xml:space="preserve"> radiation (OLR) anomalies. WH04 subtracted the annual cycle and the low-frequency variability associated with ENSO befo</w:t>
      </w:r>
      <w:r w:rsidR="0020038F">
        <w:t xml:space="preserve">re </w:t>
      </w:r>
      <w:r w:rsidR="0020038F">
        <w:lastRenderedPageBreak/>
        <w:t xml:space="preserve">calculating the EOF. The </w:t>
      </w:r>
      <w:proofErr w:type="gramStart"/>
      <w:r>
        <w:t>indices</w:t>
      </w:r>
      <w:r w:rsidR="009E2DE6">
        <w:t>,</w:t>
      </w:r>
      <w:proofErr w:type="gramEnd"/>
      <w:r>
        <w:t xml:space="preserve"> denoted real-time multivariate MJO 1 and 2 (RMM1</w:t>
      </w:r>
      <w:r w:rsidR="009E2DE6">
        <w:t xml:space="preserve"> </w:t>
      </w:r>
      <w:r>
        <w:t xml:space="preserve">and RMM2), were designed to capture both the northern winter and summer MJO. RMM1 and RMM2 are approximately in quadrature and describe the average large-scale, eastward-propagating convective and circulation anomalies associated with the MJO. The evolution of the MJO can be concisely visualized in a two-dimensional phase–space diagram, with RMM1 (RMM2) as the horizontal (vertical) Cartesian axes. WH04 divide the MJO </w:t>
      </w:r>
      <w:proofErr w:type="spellStart"/>
      <w:r>
        <w:t>pseudocycle</w:t>
      </w:r>
      <w:proofErr w:type="spellEnd"/>
      <w:r>
        <w:t xml:space="preserve"> into eight distinct phases, which depict the average eastward propagation of the convective and dynamic anomalies. Figure 2 presents a reminder of the convective activity anomalies associated with each phase of the MJO during the NDJFM season (November – March)</w:t>
      </w:r>
      <w:ins w:id="130" w:author="Drew Lorrey" w:date="2014-05-23T10:02:00Z">
        <w:r w:rsidR="00CE6660">
          <w:t xml:space="preserve">, </w:t>
        </w:r>
      </w:ins>
      <w:del w:id="131" w:author="Drew Lorrey" w:date="2014-05-23T10:02:00Z">
        <w:r w:rsidDel="00CE6660">
          <w:delText xml:space="preserve"> which will be </w:delText>
        </w:r>
      </w:del>
      <w:r>
        <w:t>the focus of this study. Enhanced Intra-seasonal (IS) convective activity starts over the Indian Ocean at phase 1. Large-scale convective clusters develop and extend over the Indian basin during phases 2 and 3 and reach the Maritime Continent during phases 4 and 5. In phases 6 and 7, they propagate over the west Pacific basin and are finally located in the Western Hemisphere and Africa during phase 8.</w:t>
      </w:r>
    </w:p>
    <w:p w14:paraId="5D33D209" w14:textId="77777777" w:rsidR="008B0AED" w:rsidRDefault="008B0AED">
      <w:pPr>
        <w:spacing w:line="480" w:lineRule="auto"/>
      </w:pPr>
    </w:p>
    <w:p w14:paraId="280D8C2C" w14:textId="77777777" w:rsidR="008B0AED" w:rsidRDefault="006B4E13">
      <w:pPr>
        <w:spacing w:line="480" w:lineRule="auto"/>
        <w:jc w:val="both"/>
      </w:pPr>
      <w:r>
        <w:t xml:space="preserve">The daily SAM index is provided by the Climate Prediction </w:t>
      </w:r>
      <w:proofErr w:type="spellStart"/>
      <w:r>
        <w:t>Center</w:t>
      </w:r>
      <w:proofErr w:type="spellEnd"/>
      <w:r>
        <w:t xml:space="preserve"> at (</w:t>
      </w:r>
      <w:commentRangeStart w:id="132"/>
      <w:proofErr w:type="spellStart"/>
      <w:r>
        <w:t>URl</w:t>
      </w:r>
      <w:proofErr w:type="spellEnd"/>
      <w:r>
        <w:t xml:space="preserve"> here</w:t>
      </w:r>
      <w:commentRangeEnd w:id="132"/>
      <w:r w:rsidR="00CE6660">
        <w:rPr>
          <w:rStyle w:val="CommentReference"/>
        </w:rPr>
        <w:commentReference w:id="132"/>
      </w:r>
      <w:r>
        <w:t xml:space="preserve">) and is calculated </w:t>
      </w:r>
      <w:r>
        <w:rPr>
          <w:lang w:val="en-US"/>
        </w:rPr>
        <w:t xml:space="preserve">constructed by projecting the daily (00Z) 700hPa </w:t>
      </w:r>
      <w:proofErr w:type="spellStart"/>
      <w:r>
        <w:rPr>
          <w:lang w:val="en-US"/>
        </w:rPr>
        <w:t>geopotential</w:t>
      </w:r>
      <w:proofErr w:type="spellEnd"/>
      <w:r>
        <w:rPr>
          <w:lang w:val="en-US"/>
        </w:rPr>
        <w:t xml:space="preserve"> height anomalies </w:t>
      </w:r>
      <w:proofErr w:type="spellStart"/>
      <w:r>
        <w:rPr>
          <w:lang w:val="en-US"/>
        </w:rPr>
        <w:t>poleward</w:t>
      </w:r>
      <w:proofErr w:type="spellEnd"/>
      <w:r>
        <w:rPr>
          <w:lang w:val="en-US"/>
        </w:rPr>
        <w:t xml:space="preserve"> of 20°S onto the loading EOF (#1) obtained on monthly anomalies of Z700 over the same region. </w:t>
      </w:r>
    </w:p>
    <w:p w14:paraId="2AC732DA" w14:textId="77777777" w:rsidR="008B0AED" w:rsidRDefault="008B0AED">
      <w:pPr>
        <w:spacing w:line="480" w:lineRule="auto"/>
      </w:pPr>
    </w:p>
    <w:p w14:paraId="78F44E54" w14:textId="60E43238" w:rsidR="00E07B4B" w:rsidRDefault="00A660C2">
      <w:pPr>
        <w:spacing w:line="480" w:lineRule="auto"/>
        <w:rPr>
          <w:color w:val="000000" w:themeColor="text1"/>
        </w:rPr>
      </w:pPr>
      <w:r>
        <w:t xml:space="preserve">Rainfall data for NZ comes from the Virtual Climate Station Network (VCSN) available from 1972 to 2010. </w:t>
      </w:r>
      <w:r w:rsidR="000410B1">
        <w:rPr>
          <w:color w:val="000000" w:themeColor="text1"/>
        </w:rPr>
        <w:t xml:space="preserve">The </w:t>
      </w:r>
      <w:del w:id="133" w:author="Nicolas Fauchereau" w:date="2014-09-17T12:13:00Z">
        <w:r w:rsidR="000410B1" w:rsidRPr="00FE7E4F" w:rsidDel="00F13C48">
          <w:rPr>
            <w:color w:val="000000" w:themeColor="text1"/>
          </w:rPr>
          <w:delText>New Zealand</w:delText>
        </w:r>
      </w:del>
      <w:ins w:id="134" w:author="Nicolas Fauchereau" w:date="2014-09-17T12:13:00Z">
        <w:r w:rsidR="00F13C48">
          <w:rPr>
            <w:color w:val="000000" w:themeColor="text1"/>
          </w:rPr>
          <w:t>NZ</w:t>
        </w:r>
      </w:ins>
      <w:r w:rsidR="000410B1">
        <w:rPr>
          <w:color w:val="000000" w:themeColor="text1"/>
        </w:rPr>
        <w:t xml:space="preserve"> VCSN (</w:t>
      </w:r>
      <w:proofErr w:type="spellStart"/>
      <w:r w:rsidR="000410B1">
        <w:rPr>
          <w:color w:val="000000" w:themeColor="text1"/>
        </w:rPr>
        <w:t>Tait</w:t>
      </w:r>
      <w:proofErr w:type="spellEnd"/>
      <w:r w:rsidR="000410B1">
        <w:rPr>
          <w:color w:val="000000" w:themeColor="text1"/>
        </w:rPr>
        <w:t xml:space="preserve"> et al. 2006, 2012)</w:t>
      </w:r>
      <w:r w:rsidR="000410B1" w:rsidRPr="00FE7E4F">
        <w:rPr>
          <w:color w:val="000000" w:themeColor="text1"/>
        </w:rPr>
        <w:t xml:space="preserve"> includes 13 daily climate variables </w:t>
      </w:r>
      <w:r w:rsidR="000410B1">
        <w:rPr>
          <w:color w:val="000000" w:themeColor="text1"/>
        </w:rPr>
        <w:t>interpolated</w:t>
      </w:r>
      <w:r w:rsidR="000410B1" w:rsidRPr="00FE7E4F">
        <w:rPr>
          <w:color w:val="000000" w:themeColor="text1"/>
        </w:rPr>
        <w:t xml:space="preserve"> </w:t>
      </w:r>
      <w:r w:rsidR="000410B1">
        <w:t xml:space="preserve">on a regular (~5km) grid covering the whole of </w:t>
      </w:r>
      <w:del w:id="135" w:author="Nicolas Fauchereau" w:date="2014-09-17T12:13:00Z">
        <w:r w:rsidR="000410B1" w:rsidDel="001972AD">
          <w:delText>New Zealand</w:delText>
        </w:r>
      </w:del>
      <w:ins w:id="136" w:author="Nicolas Fauchereau" w:date="2014-09-17T12:13:00Z">
        <w:r w:rsidR="001972AD">
          <w:t>NZ.</w:t>
        </w:r>
      </w:ins>
      <w:r w:rsidR="000410B1">
        <w:t xml:space="preserve"> A thin-plate smoothing spline model is used for the spatial interpolations: this model </w:t>
      </w:r>
      <w:r w:rsidR="000410B1">
        <w:lastRenderedPageBreak/>
        <w:t>incorporates two location variables (latitude and longitude) and a third "pattern" variable. For temperature elevation is included in the model, while for</w:t>
      </w:r>
      <w:del w:id="137" w:author="Drew Lorrey" w:date="2014-05-23T10:02:00Z">
        <w:r w:rsidR="000410B1" w:rsidDel="00CE6660">
          <w:delText xml:space="preserve"> </w:delText>
        </w:r>
      </w:del>
      <w:r w:rsidR="000410B1">
        <w:t xml:space="preserve"> rainfall the </w:t>
      </w:r>
      <w:commentRangeStart w:id="138"/>
      <w:r w:rsidR="000410B1">
        <w:t xml:space="preserve">1951–80 </w:t>
      </w:r>
      <w:commentRangeEnd w:id="138"/>
      <w:r w:rsidR="00CE6660">
        <w:rPr>
          <w:rStyle w:val="CommentReference"/>
        </w:rPr>
        <w:commentReference w:id="138"/>
      </w:r>
      <w:r w:rsidR="000410B1">
        <w:t>mean annual rainfall digitised from an expert-guided contour map is used</w:t>
      </w:r>
      <w:del w:id="139" w:author="Drew Lorrey" w:date="2014-05-23T10:03:00Z">
        <w:r w:rsidR="000410B1" w:rsidDel="00CE6660">
          <w:delText>.</w:delText>
        </w:r>
      </w:del>
      <w:r w:rsidR="000410B1">
        <w:rPr>
          <w:color w:val="000000" w:themeColor="text1"/>
        </w:rPr>
        <w:t>.</w:t>
      </w:r>
      <w:ins w:id="140" w:author="Nicolas Fauchereau" w:date="2014-09-17T12:13:00Z">
        <w:r w:rsidR="00B31B6A">
          <w:rPr>
            <w:color w:val="000000" w:themeColor="text1"/>
          </w:rPr>
          <w:t xml:space="preserve"> This Dataset has been used in numerous studies (references here)</w:t>
        </w:r>
      </w:ins>
      <w:ins w:id="141" w:author="Nicolas Fauchereau" w:date="2014-09-17T12:14:00Z">
        <w:r w:rsidR="0050552B">
          <w:rPr>
            <w:color w:val="000000" w:themeColor="text1"/>
          </w:rPr>
          <w:t>.</w:t>
        </w:r>
      </w:ins>
    </w:p>
    <w:p w14:paraId="62D5F8CA" w14:textId="77777777" w:rsidR="000410B1" w:rsidRDefault="000410B1">
      <w:pPr>
        <w:spacing w:line="480" w:lineRule="auto"/>
      </w:pPr>
    </w:p>
    <w:p w14:paraId="3FA70C93" w14:textId="1CA95DAD" w:rsidR="00E07B4B" w:rsidRDefault="008B3E4F">
      <w:pPr>
        <w:spacing w:line="480" w:lineRule="auto"/>
      </w:pPr>
      <w:r>
        <w:t>NCEP / NCAR reanalysed fields (</w:t>
      </w:r>
      <w:proofErr w:type="spellStart"/>
      <w:r>
        <w:t>zonal</w:t>
      </w:r>
      <w:proofErr w:type="spellEnd"/>
      <w:r>
        <w:t xml:space="preserve"> and </w:t>
      </w:r>
      <w:proofErr w:type="spellStart"/>
      <w:r>
        <w:t>meridional</w:t>
      </w:r>
      <w:proofErr w:type="spellEnd"/>
      <w:r>
        <w:t xml:space="preserve"> wind component and geopoten</w:t>
      </w:r>
      <w:r w:rsidR="003B195B">
        <w:t xml:space="preserve">tial at 700 </w:t>
      </w:r>
      <w:proofErr w:type="spellStart"/>
      <w:r w:rsidR="003B195B">
        <w:t>hPa</w:t>
      </w:r>
      <w:proofErr w:type="spellEnd"/>
      <w:r w:rsidR="003B195B">
        <w:t xml:space="preserve">) have been used to document large scale </w:t>
      </w:r>
      <w:ins w:id="142" w:author="Drew Lorrey" w:date="2014-05-23T10:03:00Z">
        <w:r w:rsidR="00CE6660">
          <w:t xml:space="preserve">atmospheric </w:t>
        </w:r>
      </w:ins>
      <w:r w:rsidR="003B195B">
        <w:t>circulation anomalies.</w:t>
      </w:r>
    </w:p>
    <w:p w14:paraId="38671F46" w14:textId="77777777" w:rsidR="008B3E4F" w:rsidRDefault="008B3E4F">
      <w:pPr>
        <w:spacing w:line="480" w:lineRule="auto"/>
      </w:pPr>
    </w:p>
    <w:p w14:paraId="232C39CB" w14:textId="0B6A39E6" w:rsidR="008B3E4F" w:rsidRDefault="008B3E4F">
      <w:pPr>
        <w:spacing w:line="480" w:lineRule="auto"/>
      </w:pPr>
      <w:r>
        <w:t xml:space="preserve">2.2 </w:t>
      </w:r>
      <w:ins w:id="143" w:author="Drew Lorrey" w:date="2014-05-23T10:03:00Z">
        <w:r w:rsidR="00CE6660">
          <w:t>T</w:t>
        </w:r>
      </w:ins>
      <w:del w:id="144" w:author="Drew Lorrey" w:date="2014-05-23T10:03:00Z">
        <w:r w:rsidDel="00CE6660">
          <w:delText>t</w:delText>
        </w:r>
      </w:del>
      <w:r>
        <w:t xml:space="preserve">esting for changes in the occupation </w:t>
      </w:r>
      <w:r w:rsidR="00CE3B19">
        <w:t>statistics</w:t>
      </w:r>
      <w:r w:rsidR="00221BEE">
        <w:t xml:space="preserve"> of atmospheric weather regimes</w:t>
      </w:r>
      <w:r w:rsidR="00173FFB">
        <w:t xml:space="preserve">. </w:t>
      </w:r>
    </w:p>
    <w:p w14:paraId="17F57C31" w14:textId="77777777" w:rsidR="00F251EB" w:rsidRDefault="00F251EB" w:rsidP="00F251EB">
      <w:pPr>
        <w:spacing w:line="480" w:lineRule="auto"/>
        <w:jc w:val="both"/>
      </w:pPr>
    </w:p>
    <w:p w14:paraId="060A6DD6" w14:textId="5F3F181D" w:rsidR="00F251EB" w:rsidRPr="00F251EB" w:rsidRDefault="00F251EB" w:rsidP="00F251EB">
      <w:pPr>
        <w:spacing w:line="480" w:lineRule="auto"/>
        <w:jc w:val="both"/>
      </w:pPr>
      <w:del w:id="145" w:author="Drew Lorrey" w:date="2014-05-23T10:03:00Z">
        <w:r w:rsidDel="00CE6660">
          <w:delText>In the section X, we</w:delText>
        </w:r>
      </w:del>
      <w:ins w:id="146" w:author="Drew Lorrey" w:date="2014-05-23T10:03:00Z">
        <w:r w:rsidR="00CE6660">
          <w:t>We</w:t>
        </w:r>
      </w:ins>
      <w:r>
        <w:t xml:space="preserve"> investigate if and how the occupation statistics of the weather regimes (</w:t>
      </w:r>
      <w:proofErr w:type="spellStart"/>
      <w:r>
        <w:t>Kidson</w:t>
      </w:r>
      <w:proofErr w:type="spellEnd"/>
      <w:r>
        <w:t xml:space="preserve"> types) are modulated as a function of the MJO phase. </w:t>
      </w:r>
      <w:r w:rsidRPr="00F251EB">
        <w:t xml:space="preserve">To test the significance </w:t>
      </w:r>
      <w:r>
        <w:t>of these changes</w:t>
      </w:r>
      <w:r w:rsidRPr="00F251EB">
        <w:t xml:space="preserve">, a Monte-Carlo approach essentially following the one exposed e.g. in </w:t>
      </w:r>
      <w:proofErr w:type="spellStart"/>
      <w:r w:rsidRPr="00F251EB">
        <w:t>Cassou</w:t>
      </w:r>
      <w:proofErr w:type="spellEnd"/>
      <w:r w:rsidRPr="00F251EB">
        <w:t xml:space="preserve">, (2008) and Riddle et al (2012) was employed. Artificial realizations of the time-sequence of the 12 </w:t>
      </w:r>
      <w:proofErr w:type="spellStart"/>
      <w:r w:rsidRPr="00F251EB">
        <w:t>Kidson</w:t>
      </w:r>
      <w:proofErr w:type="spellEnd"/>
      <w:r w:rsidRPr="00F251EB">
        <w:t xml:space="preserve"> types can be generated using a 12 states discrete Markov chain constrained entirely by: </w:t>
      </w:r>
      <w:proofErr w:type="spellStart"/>
      <w:r w:rsidRPr="00F251EB">
        <w:t>i</w:t>
      </w:r>
      <w:proofErr w:type="spellEnd"/>
      <w:r w:rsidRPr="00F251EB">
        <w:t xml:space="preserve">) the observed probability of occurrence of each type (calculated over the </w:t>
      </w:r>
      <w:r w:rsidR="00967853">
        <w:t>N</w:t>
      </w:r>
      <w:r w:rsidRPr="00F251EB">
        <w:t>DJF</w:t>
      </w:r>
      <w:r w:rsidR="00967853">
        <w:t>M</w:t>
      </w:r>
      <w:r w:rsidRPr="00F251EB">
        <w:t xml:space="preserve"> 1972/73 – 2009/10 period) and ii) a matrix describing the probability of transitions from day n-1 to day n from type </w:t>
      </w:r>
      <w:proofErr w:type="spellStart"/>
      <w:r w:rsidRPr="00F251EB">
        <w:t>i</w:t>
      </w:r>
      <w:proofErr w:type="spellEnd"/>
      <w:r w:rsidRPr="00F251EB">
        <w:t xml:space="preserve"> to type j. (</w:t>
      </w:r>
      <w:r w:rsidRPr="00967853">
        <w:rPr>
          <w:i/>
        </w:rPr>
        <w:t xml:space="preserve">see supplementary figure </w:t>
      </w:r>
      <w:proofErr w:type="gramStart"/>
      <w:r w:rsidRPr="00967853">
        <w:rPr>
          <w:i/>
        </w:rPr>
        <w:t>XXX</w:t>
      </w:r>
      <w:r w:rsidR="00967853" w:rsidRPr="00967853">
        <w:rPr>
          <w:i/>
        </w:rPr>
        <w:t xml:space="preserve"> ?</w:t>
      </w:r>
      <w:proofErr w:type="gramEnd"/>
      <w:r w:rsidR="00967853" w:rsidRPr="00967853">
        <w:rPr>
          <w:i/>
        </w:rPr>
        <w:t>?</w:t>
      </w:r>
      <w:r w:rsidRPr="00967853">
        <w:rPr>
          <w:i/>
        </w:rPr>
        <w:t>).</w:t>
      </w:r>
      <w:r w:rsidRPr="00F251EB">
        <w:t xml:space="preserve"> </w:t>
      </w:r>
    </w:p>
    <w:p w14:paraId="592460B0" w14:textId="77777777" w:rsidR="00F251EB" w:rsidRPr="00F251EB" w:rsidRDefault="00F251EB" w:rsidP="00F251EB">
      <w:pPr>
        <w:spacing w:line="480" w:lineRule="auto"/>
        <w:jc w:val="both"/>
      </w:pPr>
    </w:p>
    <w:p w14:paraId="639E37BF" w14:textId="0E61FDA8" w:rsidR="00F251EB" w:rsidRPr="00F251EB" w:rsidRDefault="00F251EB" w:rsidP="00F251EB">
      <w:pPr>
        <w:spacing w:line="480" w:lineRule="auto"/>
        <w:jc w:val="both"/>
      </w:pPr>
      <w:r w:rsidRPr="00F251EB">
        <w:t xml:space="preserve">10000 simulations were performed independently for each of the 38 </w:t>
      </w:r>
      <w:r w:rsidR="00967853">
        <w:t>N</w:t>
      </w:r>
      <w:r w:rsidRPr="00F251EB">
        <w:t>DJF</w:t>
      </w:r>
      <w:r w:rsidR="00967853">
        <w:t>M</w:t>
      </w:r>
      <w:r w:rsidRPr="00F251EB">
        <w:t xml:space="preserve"> </w:t>
      </w:r>
      <w:proofErr w:type="gramStart"/>
      <w:r w:rsidRPr="00F251EB">
        <w:t>seasons ,</w:t>
      </w:r>
      <w:proofErr w:type="gramEnd"/>
      <w:r w:rsidRPr="00F251EB">
        <w:t xml:space="preserve"> leading to 380000 seasons whose properties (types distribution and transitions) are identical to the observed sequence of </w:t>
      </w:r>
      <w:proofErr w:type="spellStart"/>
      <w:r w:rsidRPr="00F251EB">
        <w:t>Kidson</w:t>
      </w:r>
      <w:proofErr w:type="spellEnd"/>
      <w:r w:rsidRPr="00F251EB">
        <w:t xml:space="preserve"> types</w:t>
      </w:r>
      <w:r w:rsidR="00967853">
        <w:t xml:space="preserve">, but with randomized temporal sequences. </w:t>
      </w:r>
    </w:p>
    <w:p w14:paraId="47CD853C" w14:textId="77777777" w:rsidR="00F251EB" w:rsidRPr="00F251EB" w:rsidRDefault="00F251EB" w:rsidP="00F251EB">
      <w:pPr>
        <w:spacing w:line="480" w:lineRule="auto"/>
        <w:jc w:val="both"/>
      </w:pPr>
    </w:p>
    <w:p w14:paraId="327D2963" w14:textId="247D4D6D" w:rsidR="00F251EB" w:rsidRPr="00F251EB" w:rsidRDefault="00F251EB" w:rsidP="00F251EB">
      <w:pPr>
        <w:spacing w:line="480" w:lineRule="auto"/>
        <w:jc w:val="both"/>
      </w:pPr>
      <w:r w:rsidRPr="00F251EB">
        <w:t xml:space="preserve">The change in probability of observing the type k </w:t>
      </w:r>
      <w:r w:rsidR="00A82882">
        <w:t>for the days falling into each phase of the MJO is</w:t>
      </w:r>
      <w:r w:rsidRPr="00F251EB">
        <w:t xml:space="preserve"> calculated for each of the 10000 synthetic realizations, and the 90th and 95 % confidence limit is drawn from this null distribution, so that the observed anomaly in the frequency of type k is considered significant at the 95% confidence level if it is below the corresponding 5th percentile for negative anomalies (above the 95th percentile for positive </w:t>
      </w:r>
      <w:commentRangeStart w:id="147"/>
      <w:r w:rsidRPr="00F251EB">
        <w:t>anomalies</w:t>
      </w:r>
      <w:commentRangeEnd w:id="147"/>
      <w:r w:rsidR="00CE6660">
        <w:rPr>
          <w:rStyle w:val="CommentReference"/>
        </w:rPr>
        <w:commentReference w:id="147"/>
      </w:r>
      <w:r w:rsidRPr="00F251EB">
        <w:t xml:space="preserve">). </w:t>
      </w:r>
    </w:p>
    <w:p w14:paraId="2D2D85E8" w14:textId="77777777" w:rsidR="008B0AED" w:rsidRDefault="008B0AED">
      <w:pPr>
        <w:spacing w:line="480" w:lineRule="auto"/>
      </w:pPr>
    </w:p>
    <w:p w14:paraId="4676CFBA" w14:textId="77777777" w:rsidR="008B0AED" w:rsidRDefault="006B4E13">
      <w:pPr>
        <w:numPr>
          <w:ilvl w:val="0"/>
          <w:numId w:val="2"/>
        </w:numPr>
        <w:spacing w:line="480" w:lineRule="auto"/>
        <w:jc w:val="center"/>
      </w:pPr>
      <w:r>
        <w:t>IMPACT OF THE MJO ON NEW ZEALAND RAINFALL</w:t>
      </w:r>
    </w:p>
    <w:p w14:paraId="570BE01F" w14:textId="77777777" w:rsidR="008B0AED" w:rsidRDefault="008B0AED">
      <w:pPr>
        <w:spacing w:line="480" w:lineRule="auto"/>
        <w:jc w:val="both"/>
      </w:pPr>
    </w:p>
    <w:p w14:paraId="7DA1DF06" w14:textId="0EEFC3C7" w:rsidR="008B0AED" w:rsidRDefault="006B4E13">
      <w:pPr>
        <w:spacing w:line="480" w:lineRule="auto"/>
        <w:jc w:val="both"/>
      </w:pPr>
      <w:r>
        <w:rPr>
          <w:lang w:val="en-US"/>
        </w:rPr>
        <w:t>The rainfall anomalies composites (in mm/day) from the VCSN during the summer (NDJFM) are show</w:t>
      </w:r>
      <w:ins w:id="148" w:author="Drew Lorrey" w:date="2014-05-23T10:04:00Z">
        <w:r w:rsidR="00CE6660">
          <w:rPr>
            <w:lang w:val="en-US"/>
          </w:rPr>
          <w:t>n</w:t>
        </w:r>
      </w:ins>
      <w:r>
        <w:rPr>
          <w:lang w:val="en-US"/>
        </w:rPr>
        <w:t xml:space="preserve"> in figure 3. </w:t>
      </w:r>
    </w:p>
    <w:p w14:paraId="45F5DA3F" w14:textId="77777777" w:rsidR="008B0AED" w:rsidRDefault="008B0AED">
      <w:pPr>
        <w:spacing w:line="480" w:lineRule="auto"/>
        <w:jc w:val="both"/>
      </w:pPr>
    </w:p>
    <w:p w14:paraId="03C2807A" w14:textId="23ED49F9" w:rsidR="008B0AED" w:rsidRDefault="006B4E13">
      <w:pPr>
        <w:spacing w:line="480" w:lineRule="auto"/>
        <w:jc w:val="both"/>
        <w:rPr>
          <w:lang w:val="en-US"/>
        </w:rPr>
      </w:pPr>
      <w:del w:id="149" w:author="Drew Lorrey" w:date="2014-05-23T10:05:00Z">
        <w:r w:rsidDel="00CE6660">
          <w:rPr>
            <w:lang w:val="en-US"/>
          </w:rPr>
          <w:delText>One can make</w:delText>
        </w:r>
      </w:del>
      <w:r w:rsidR="00CE6660">
        <w:rPr>
          <w:lang w:val="en-US"/>
        </w:rPr>
        <w:t>We make</w:t>
      </w:r>
      <w:r>
        <w:rPr>
          <w:lang w:val="en-US"/>
        </w:rPr>
        <w:t xml:space="preserve"> two observations: </w:t>
      </w:r>
      <w:proofErr w:type="spellStart"/>
      <w:r>
        <w:rPr>
          <w:lang w:val="en-US"/>
        </w:rPr>
        <w:t>i</w:t>
      </w:r>
      <w:proofErr w:type="spellEnd"/>
      <w:r>
        <w:rPr>
          <w:lang w:val="en-US"/>
        </w:rPr>
        <w:t xml:space="preserve">) It </w:t>
      </w:r>
      <w:del w:id="150" w:author="Drew Lorrey" w:date="2014-05-23T10:05:00Z">
        <w:r w:rsidDel="00CE6660">
          <w:rPr>
            <w:lang w:val="en-US"/>
          </w:rPr>
          <w:delText xml:space="preserve">seems </w:delText>
        </w:r>
      </w:del>
      <w:r w:rsidR="00CE6660">
        <w:rPr>
          <w:lang w:val="en-US"/>
        </w:rPr>
        <w:t xml:space="preserve">appears </w:t>
      </w:r>
      <w:r>
        <w:rPr>
          <w:lang w:val="en-US"/>
        </w:rPr>
        <w:t xml:space="preserve">that interactions between the topography (see Figure 1) and the circulation are at least partly responsible for NZ’s detailed spatial distribution of mean rainfall anomalies during some phases of the MJO </w:t>
      </w:r>
      <w:proofErr w:type="spellStart"/>
      <w:r>
        <w:rPr>
          <w:lang w:val="en-US"/>
        </w:rPr>
        <w:t>pseudolife</w:t>
      </w:r>
      <w:proofErr w:type="spellEnd"/>
      <w:r>
        <w:rPr>
          <w:lang w:val="en-US"/>
        </w:rPr>
        <w:t>-cycle. Particularly striking are the role of the Southern Alps in the South Island.</w:t>
      </w:r>
      <w:r w:rsidRPr="00632046">
        <w:rPr>
          <w:i/>
          <w:lang w:val="en-US"/>
        </w:rPr>
        <w:t xml:space="preserve"> </w:t>
      </w:r>
      <w:proofErr w:type="gramStart"/>
      <w:r w:rsidRPr="00632046">
        <w:rPr>
          <w:i/>
          <w:lang w:val="en-US"/>
        </w:rPr>
        <w:t>i</w:t>
      </w:r>
      <w:proofErr w:type="gramEnd"/>
      <w:r w:rsidRPr="00632046">
        <w:rPr>
          <w:i/>
          <w:lang w:val="en-US"/>
        </w:rPr>
        <w:t xml:space="preserve">.e. </w:t>
      </w:r>
      <w:r>
        <w:rPr>
          <w:lang w:val="en-US"/>
        </w:rPr>
        <w:t>during phases 2, 3 and 8</w:t>
      </w:r>
      <w:r w:rsidR="002272F4">
        <w:rPr>
          <w:lang w:val="en-US"/>
        </w:rPr>
        <w:t>,</w:t>
      </w:r>
      <w:r>
        <w:rPr>
          <w:lang w:val="en-US"/>
        </w:rPr>
        <w:t xml:space="preserve"> large (&gt; + 2.5 mm/day) anomalies are experienced on the eastern flank of the alps, while during phases 4, 6 and to a lesser extent 7, dry conditions are prevalent over the same part of the South Island. ii) </w:t>
      </w:r>
      <w:proofErr w:type="gramStart"/>
      <w:r>
        <w:rPr>
          <w:lang w:val="en-US"/>
        </w:rPr>
        <w:t>spatial</w:t>
      </w:r>
      <w:proofErr w:type="gramEnd"/>
      <w:r>
        <w:rPr>
          <w:lang w:val="en-US"/>
        </w:rPr>
        <w:t xml:space="preserve"> patterns are generally (but not systematically nor exactly) opposite to each other between MJO phases that are in quadrature, for example phase 2 of the MJO (when intra-seasonal  convective activity is active over the eastern Indian Ocean) is related </w:t>
      </w:r>
      <w:r w:rsidR="002272F4">
        <w:rPr>
          <w:lang w:val="en-US"/>
        </w:rPr>
        <w:t>to</w:t>
      </w:r>
      <w:r>
        <w:rPr>
          <w:lang w:val="en-US"/>
        </w:rPr>
        <w:t xml:space="preserve"> enhanced rainfall on the eastern flank of the Southern Alps and decreased rainfall over the eastern facing regions of the North Island. The phase 6 of the MJO (decreased </w:t>
      </w:r>
      <w:r>
        <w:rPr>
          <w:lang w:val="en-US"/>
        </w:rPr>
        <w:lastRenderedPageBreak/>
        <w:t xml:space="preserve">convective activity in the eastern Indian Ocean) is associated with the opposite pattern. The same can be said of phases 3 and 7 and 4 and 8, while phases 1 and 5 present weak and inconsistent anomalies. In the next section we will briefly review </w:t>
      </w:r>
      <w:del w:id="151" w:author="Drew Lorrey" w:date="2014-05-23T10:05:00Z">
        <w:r w:rsidDel="002D2E6C">
          <w:rPr>
            <w:lang w:val="en-US"/>
          </w:rPr>
          <w:delText xml:space="preserve">what is </w:delText>
        </w:r>
      </w:del>
      <w:r>
        <w:rPr>
          <w:lang w:val="en-US"/>
        </w:rPr>
        <w:t xml:space="preserve">the mean circulation response and how it </w:t>
      </w:r>
      <w:del w:id="152" w:author="Nicolas Fauchereau" w:date="2014-09-17T12:16:00Z">
        <w:r w:rsidDel="00D84289">
          <w:rPr>
            <w:lang w:val="en-US"/>
          </w:rPr>
          <w:delText>is consistent or not with the</w:delText>
        </w:r>
      </w:del>
      <w:ins w:id="153" w:author="Nicolas Fauchereau" w:date="2014-09-17T12:16:00Z">
        <w:r w:rsidR="00D84289">
          <w:rPr>
            <w:lang w:val="en-US"/>
          </w:rPr>
          <w:t>can be related to the</w:t>
        </w:r>
      </w:ins>
      <w:r>
        <w:rPr>
          <w:lang w:val="en-US"/>
        </w:rPr>
        <w:t xml:space="preserve"> rainfall response presented above.</w:t>
      </w:r>
    </w:p>
    <w:p w14:paraId="74A0480F" w14:textId="77777777" w:rsidR="004C491E" w:rsidRDefault="004C491E">
      <w:pPr>
        <w:spacing w:line="480" w:lineRule="auto"/>
        <w:jc w:val="both"/>
      </w:pPr>
    </w:p>
    <w:p w14:paraId="57C776C6" w14:textId="77777777" w:rsidR="008B0AED" w:rsidRPr="004C491E" w:rsidRDefault="006B4E13">
      <w:pPr>
        <w:spacing w:line="480" w:lineRule="auto"/>
        <w:jc w:val="both"/>
        <w:rPr>
          <w:i/>
        </w:rPr>
      </w:pPr>
      <w:commentRangeStart w:id="154"/>
      <w:proofErr w:type="gramStart"/>
      <w:r w:rsidRPr="004C491E">
        <w:rPr>
          <w:i/>
          <w:lang w:val="en-US"/>
        </w:rPr>
        <w:t>More detailed analysis of the relationship between the MJO and rainfall in NZ are then carried out by deriving regional rainfall indices</w:t>
      </w:r>
      <w:proofErr w:type="gramEnd"/>
      <w:r w:rsidRPr="004C491E">
        <w:rPr>
          <w:i/>
          <w:lang w:val="en-US"/>
        </w:rPr>
        <w:t xml:space="preserve">. Two regions of interest are selected: the western flank of the South Island Southern </w:t>
      </w:r>
      <w:proofErr w:type="gramStart"/>
      <w:r w:rsidRPr="004C491E">
        <w:rPr>
          <w:i/>
          <w:lang w:val="en-US"/>
        </w:rPr>
        <w:t>alps</w:t>
      </w:r>
      <w:proofErr w:type="gramEnd"/>
      <w:r w:rsidRPr="004C491E">
        <w:rPr>
          <w:i/>
          <w:lang w:val="en-US"/>
        </w:rPr>
        <w:t xml:space="preserve"> (figure 4, region 1), and the </w:t>
      </w:r>
      <w:proofErr w:type="spellStart"/>
      <w:r w:rsidRPr="004C491E">
        <w:rPr>
          <w:i/>
          <w:lang w:val="en-US"/>
        </w:rPr>
        <w:t>coromandel</w:t>
      </w:r>
      <w:proofErr w:type="spellEnd"/>
      <w:r w:rsidRPr="004C491E">
        <w:rPr>
          <w:i/>
          <w:lang w:val="en-US"/>
        </w:rPr>
        <w:t xml:space="preserve"> / bay of plenty area in the North Island (region 2, figure 4) </w:t>
      </w:r>
      <w:commentRangeEnd w:id="154"/>
      <w:r w:rsidR="002D2E6C">
        <w:rPr>
          <w:rStyle w:val="CommentReference"/>
        </w:rPr>
        <w:commentReference w:id="154"/>
      </w:r>
    </w:p>
    <w:p w14:paraId="04A0A560" w14:textId="77777777" w:rsidR="008B0AED" w:rsidRDefault="008B0AED">
      <w:pPr>
        <w:spacing w:line="480" w:lineRule="auto"/>
        <w:jc w:val="both"/>
      </w:pPr>
    </w:p>
    <w:p w14:paraId="21F50900" w14:textId="77777777" w:rsidR="008B0AED" w:rsidRDefault="006B4E13">
      <w:pPr>
        <w:numPr>
          <w:ilvl w:val="0"/>
          <w:numId w:val="2"/>
        </w:numPr>
        <w:spacing w:line="480" w:lineRule="auto"/>
        <w:jc w:val="both"/>
      </w:pPr>
      <w:r>
        <w:t>MEAN CIRCULATION RESPONSE</w:t>
      </w:r>
    </w:p>
    <w:p w14:paraId="50671685" w14:textId="77777777" w:rsidR="008B0AED" w:rsidRDefault="008B0AED">
      <w:pPr>
        <w:spacing w:line="480" w:lineRule="auto"/>
        <w:ind w:left="720"/>
        <w:jc w:val="both"/>
      </w:pPr>
    </w:p>
    <w:p w14:paraId="1DD7DE23" w14:textId="7F446667" w:rsidR="008B0AED" w:rsidRDefault="006B4E13">
      <w:pPr>
        <w:spacing w:line="480" w:lineRule="auto"/>
        <w:jc w:val="both"/>
      </w:pPr>
      <w:r>
        <w:t xml:space="preserve">The Figure </w:t>
      </w:r>
      <w:r w:rsidR="003C6E66">
        <w:t>6a</w:t>
      </w:r>
      <w:r>
        <w:t xml:space="preserve"> present the </w:t>
      </w:r>
      <w:proofErr w:type="gramStart"/>
      <w:r>
        <w:t>long term</w:t>
      </w:r>
      <w:proofErr w:type="gramEnd"/>
      <w:r>
        <w:t xml:space="preserve"> climatological circulation (geopotential at 700 </w:t>
      </w:r>
      <w:proofErr w:type="spellStart"/>
      <w:r>
        <w:t>hPa</w:t>
      </w:r>
      <w:proofErr w:type="spellEnd"/>
      <w:r>
        <w:t xml:space="preserve"> and vector winds) for NDJFM 1979 – 201</w:t>
      </w:r>
      <w:r w:rsidR="0069770F">
        <w:t>0</w:t>
      </w:r>
      <w:r>
        <w:t xml:space="preserve"> (from NCEP). In average over the SH summer, westerly wind</w:t>
      </w:r>
      <w:r w:rsidR="003C6E66">
        <w:t>s</w:t>
      </w:r>
      <w:r>
        <w:t xml:space="preserve"> dominate the NZ region. The Figure </w:t>
      </w:r>
      <w:r w:rsidR="00313053">
        <w:t>6b to 6i</w:t>
      </w:r>
      <w:r>
        <w:t xml:space="preserve"> presents the composite anomalies related to each phase of the MJO. One must note that not all phases of the MJO are (in average over the NDJFM season) related to significant anomalies over the NZ region. In particular, phase 1 and 8 are not related to circulation anomalies of noticeable amplitude </w:t>
      </w:r>
      <w:r w:rsidR="00632046">
        <w:t>interacting with</w:t>
      </w:r>
      <w:r>
        <w:t xml:space="preserve"> NZ’s landmass. On the other hand, phase 6 for example is related to significant </w:t>
      </w:r>
      <w:r w:rsidR="00632046">
        <w:t>north-easterly</w:t>
      </w:r>
      <w:r>
        <w:t xml:space="preserve"> anomalies over NZ, a pattern consistent with enhanced rainfall over the north / northeast facing regions of NZ (Northland, Bay of Plenty and north of the South Island) and decreased rainfall to the west of the Southern Alps in the South Island</w:t>
      </w:r>
      <w:r w:rsidR="00763ACC">
        <w:t xml:space="preserve"> (see figure </w:t>
      </w:r>
      <w:r w:rsidR="00313053">
        <w:t>3</w:t>
      </w:r>
      <w:r w:rsidR="001379D4">
        <w:t>f</w:t>
      </w:r>
      <w:r w:rsidR="00763ACC">
        <w:t>)</w:t>
      </w:r>
      <w:r>
        <w:t xml:space="preserve">. </w:t>
      </w:r>
      <w:del w:id="155" w:author="Drew Lorrey" w:date="2014-05-23T10:08:00Z">
        <w:r w:rsidDel="002D2E6C">
          <w:delText>The p</w:delText>
        </w:r>
      </w:del>
      <w:ins w:id="156" w:author="Drew Lorrey" w:date="2014-05-23T10:08:00Z">
        <w:r w:rsidR="002D2E6C">
          <w:t>P</w:t>
        </w:r>
      </w:ins>
      <w:r>
        <w:t xml:space="preserve">hase 4 of the MJO is associated with south to </w:t>
      </w:r>
      <w:proofErr w:type="gramStart"/>
      <w:r w:rsidR="007A73C3">
        <w:t>south-easterly</w:t>
      </w:r>
      <w:proofErr w:type="gramEnd"/>
      <w:r>
        <w:t xml:space="preserve"> anomalies, bringing cool </w:t>
      </w:r>
      <w:del w:id="157" w:author="Drew Lorrey" w:date="2014-05-23T10:08:00Z">
        <w:r w:rsidDel="002D2E6C">
          <w:delText xml:space="preserve">dry </w:delText>
        </w:r>
      </w:del>
      <w:r>
        <w:t xml:space="preserve">air from </w:t>
      </w:r>
      <w:r>
        <w:lastRenderedPageBreak/>
        <w:t>the Southern Ocean, a pattern again consistent with mainly reduced rainfall over the western side of the Southern Alps and western North Island</w:t>
      </w:r>
      <w:r w:rsidR="007A73C3">
        <w:t xml:space="preserve"> (Figure </w:t>
      </w:r>
      <w:r w:rsidR="008261B6">
        <w:t>3c</w:t>
      </w:r>
      <w:r w:rsidR="007A73C3">
        <w:t>)</w:t>
      </w:r>
      <w:r>
        <w:t xml:space="preserve">. </w:t>
      </w:r>
    </w:p>
    <w:p w14:paraId="7D7194D1" w14:textId="77777777" w:rsidR="008B0AED" w:rsidRDefault="008B0AED">
      <w:pPr>
        <w:spacing w:line="480" w:lineRule="auto"/>
        <w:jc w:val="both"/>
      </w:pPr>
    </w:p>
    <w:p w14:paraId="0967074C" w14:textId="77777777" w:rsidR="008B0AED" w:rsidRDefault="006B4E13">
      <w:pPr>
        <w:numPr>
          <w:ilvl w:val="0"/>
          <w:numId w:val="2"/>
        </w:numPr>
        <w:spacing w:line="480" w:lineRule="auto"/>
        <w:jc w:val="both"/>
      </w:pPr>
      <w:r>
        <w:rPr>
          <w:lang w:val="en-US"/>
        </w:rPr>
        <w:t xml:space="preserve">WEATHER REGIMES RESPONSE </w:t>
      </w:r>
    </w:p>
    <w:p w14:paraId="508F9B57" w14:textId="77777777" w:rsidR="008B0AED" w:rsidRDefault="008B0AED">
      <w:pPr>
        <w:spacing w:line="480" w:lineRule="auto"/>
        <w:jc w:val="both"/>
      </w:pPr>
    </w:p>
    <w:p w14:paraId="3047434E" w14:textId="1007E905" w:rsidR="008B0AED" w:rsidRDefault="006B4E13">
      <w:pPr>
        <w:spacing w:line="480" w:lineRule="auto"/>
        <w:jc w:val="both"/>
      </w:pPr>
      <w:r>
        <w:rPr>
          <w:lang w:val="en-US"/>
        </w:rPr>
        <w:t xml:space="preserve">In this section, we re-assess the implication of changes in regional circulation for the NZ rainfall anomalies by adopting a regime view, using the typology developed by </w:t>
      </w:r>
      <w:proofErr w:type="spellStart"/>
      <w:r>
        <w:rPr>
          <w:lang w:val="en-US"/>
        </w:rPr>
        <w:t>Kidson</w:t>
      </w:r>
      <w:proofErr w:type="spellEnd"/>
      <w:r>
        <w:rPr>
          <w:lang w:val="en-US"/>
        </w:rPr>
        <w:t xml:space="preserve"> (2000, see section 2.2), and investigate the</w:t>
      </w:r>
      <w:ins w:id="158" w:author="Drew Lorrey" w:date="2014-05-23T10:09:00Z">
        <w:r w:rsidR="002D2E6C">
          <w:rPr>
            <w:lang w:val="en-US"/>
          </w:rPr>
          <w:t xml:space="preserve"> atmospheric</w:t>
        </w:r>
      </w:ins>
      <w:r>
        <w:rPr>
          <w:lang w:val="en-US"/>
        </w:rPr>
        <w:t xml:space="preserve"> circulation impacts of the MJO in terms of changes in the occupation statistics of the</w:t>
      </w:r>
      <w:r w:rsidR="004C018A">
        <w:rPr>
          <w:lang w:val="en-US"/>
        </w:rPr>
        <w:t>se</w:t>
      </w:r>
      <w:r>
        <w:rPr>
          <w:lang w:val="en-US"/>
        </w:rPr>
        <w:t xml:space="preserve"> regimes. In the first part of this section we present a brief overview of the</w:t>
      </w:r>
      <w:r w:rsidR="00EA0560">
        <w:rPr>
          <w:lang w:val="en-US"/>
        </w:rPr>
        <w:t xml:space="preserve"> main characteristics of the so-</w:t>
      </w:r>
      <w:r>
        <w:rPr>
          <w:lang w:val="en-US"/>
        </w:rPr>
        <w:t>called ‘</w:t>
      </w:r>
      <w:proofErr w:type="spellStart"/>
      <w:r>
        <w:rPr>
          <w:lang w:val="en-US"/>
        </w:rPr>
        <w:t>Kidson</w:t>
      </w:r>
      <w:proofErr w:type="spellEnd"/>
      <w:r>
        <w:rPr>
          <w:lang w:val="en-US"/>
        </w:rPr>
        <w:t xml:space="preserve"> types’.</w:t>
      </w:r>
    </w:p>
    <w:p w14:paraId="38EDD3FD" w14:textId="77777777" w:rsidR="008B0AED" w:rsidRDefault="008B0AED">
      <w:pPr>
        <w:spacing w:line="480" w:lineRule="auto"/>
        <w:jc w:val="both"/>
      </w:pPr>
    </w:p>
    <w:p w14:paraId="16EA63C9" w14:textId="77777777" w:rsidR="008B0AED" w:rsidRDefault="006B4E13">
      <w:pPr>
        <w:numPr>
          <w:ilvl w:val="1"/>
          <w:numId w:val="2"/>
        </w:numPr>
        <w:spacing w:line="480" w:lineRule="auto"/>
        <w:jc w:val="both"/>
      </w:pPr>
      <w:r>
        <w:rPr>
          <w:lang w:val="en-US"/>
        </w:rPr>
        <w:t xml:space="preserve">Characteristics of the </w:t>
      </w:r>
      <w:proofErr w:type="spellStart"/>
      <w:r>
        <w:rPr>
          <w:lang w:val="en-US"/>
        </w:rPr>
        <w:t>Kidson</w:t>
      </w:r>
      <w:proofErr w:type="spellEnd"/>
      <w:r>
        <w:rPr>
          <w:lang w:val="en-US"/>
        </w:rPr>
        <w:t xml:space="preserve"> types </w:t>
      </w:r>
    </w:p>
    <w:p w14:paraId="3902C573" w14:textId="62561F5F" w:rsidR="008B0AED" w:rsidRDefault="000432DC">
      <w:pPr>
        <w:spacing w:line="480" w:lineRule="auto"/>
        <w:jc w:val="both"/>
      </w:pPr>
      <w:r>
        <w:rPr>
          <w:lang w:val="en-US"/>
        </w:rPr>
        <w:t xml:space="preserve">We refer the reader to </w:t>
      </w:r>
      <w:proofErr w:type="spellStart"/>
      <w:r>
        <w:rPr>
          <w:lang w:val="en-US"/>
        </w:rPr>
        <w:t>Kidson</w:t>
      </w:r>
      <w:proofErr w:type="spellEnd"/>
      <w:r>
        <w:rPr>
          <w:lang w:val="en-US"/>
        </w:rPr>
        <w:t xml:space="preserve"> </w:t>
      </w:r>
      <w:del w:id="159" w:author="Drew Lorrey" w:date="2014-05-23T10:09:00Z">
        <w:r w:rsidDel="002D2E6C">
          <w:rPr>
            <w:lang w:val="en-US"/>
          </w:rPr>
          <w:delText xml:space="preserve">200 </w:delText>
        </w:r>
      </w:del>
      <w:r>
        <w:rPr>
          <w:lang w:val="en-US"/>
        </w:rPr>
        <w:t>(</w:t>
      </w:r>
      <w:del w:id="160" w:author="Drew Lorrey" w:date="2014-05-23T10:09:00Z">
        <w:r w:rsidDel="002D2E6C">
          <w:rPr>
            <w:lang w:val="en-US"/>
          </w:rPr>
          <w:delText>ibid</w:delText>
        </w:r>
      </w:del>
      <w:ins w:id="161" w:author="Drew Lorrey" w:date="2014-05-23T10:09:00Z">
        <w:r w:rsidR="002D2E6C">
          <w:rPr>
            <w:lang w:val="en-US"/>
          </w:rPr>
          <w:t>2000</w:t>
        </w:r>
      </w:ins>
      <w:r>
        <w:rPr>
          <w:lang w:val="en-US"/>
        </w:rPr>
        <w:t>) for the details of the</w:t>
      </w:r>
      <w:ins w:id="162" w:author="Drew Lorrey" w:date="2014-05-23T10:09:00Z">
        <w:r w:rsidR="002D2E6C">
          <w:rPr>
            <w:lang w:val="en-US"/>
          </w:rPr>
          <w:t xml:space="preserve"> synoptic type classification method</w:t>
        </w:r>
      </w:ins>
      <w:del w:id="163" w:author="Drew Lorrey" w:date="2014-05-23T10:09:00Z">
        <w:r w:rsidDel="002D2E6C">
          <w:rPr>
            <w:lang w:val="en-US"/>
          </w:rPr>
          <w:delText xml:space="preserve"> method</w:delText>
        </w:r>
      </w:del>
      <w:r>
        <w:rPr>
          <w:lang w:val="en-US"/>
        </w:rPr>
        <w:t xml:space="preserve">. </w:t>
      </w:r>
      <w:r w:rsidR="006B4E13">
        <w:rPr>
          <w:lang w:val="en-US"/>
        </w:rPr>
        <w:t>The archetypes</w:t>
      </w:r>
      <w:r>
        <w:rPr>
          <w:lang w:val="en-US"/>
        </w:rPr>
        <w:t xml:space="preserve"> (centroids)</w:t>
      </w:r>
      <w:r w:rsidR="006B4E13">
        <w:rPr>
          <w:lang w:val="en-US"/>
        </w:rPr>
        <w:t xml:space="preserve"> associated with each </w:t>
      </w:r>
      <w:proofErr w:type="spellStart"/>
      <w:r w:rsidR="006B4E13">
        <w:rPr>
          <w:lang w:val="en-US"/>
        </w:rPr>
        <w:t>Kidson</w:t>
      </w:r>
      <w:proofErr w:type="spellEnd"/>
      <w:r w:rsidR="006B4E13">
        <w:rPr>
          <w:lang w:val="en-US"/>
        </w:rPr>
        <w:t xml:space="preserve"> type are presented in Figure </w:t>
      </w:r>
      <w:r w:rsidR="00B218A5">
        <w:rPr>
          <w:lang w:val="en-US"/>
        </w:rPr>
        <w:t>7a</w:t>
      </w:r>
      <w:r w:rsidR="006B4E13">
        <w:rPr>
          <w:lang w:val="en-US"/>
        </w:rPr>
        <w:t xml:space="preserve">. Their climatological distribution over the period </w:t>
      </w:r>
      <w:r w:rsidR="00B218A5">
        <w:rPr>
          <w:lang w:val="en-US"/>
        </w:rPr>
        <w:t>1972-2010</w:t>
      </w:r>
      <w:r w:rsidR="006B4E13">
        <w:rPr>
          <w:lang w:val="en-US"/>
        </w:rPr>
        <w:t xml:space="preserve"> is presented in Figure </w:t>
      </w:r>
      <w:r w:rsidR="00B218A5">
        <w:rPr>
          <w:lang w:val="en-US"/>
        </w:rPr>
        <w:t>7b</w:t>
      </w:r>
      <w:r w:rsidR="006B4E13">
        <w:rPr>
          <w:lang w:val="en-US"/>
        </w:rPr>
        <w:t xml:space="preserve"> (mean seasonal cycle) and </w:t>
      </w:r>
      <w:r w:rsidR="006D0295">
        <w:rPr>
          <w:lang w:val="en-US"/>
        </w:rPr>
        <w:t>7c</w:t>
      </w:r>
      <w:r w:rsidR="006B4E13">
        <w:rPr>
          <w:lang w:val="en-US"/>
        </w:rPr>
        <w:t xml:space="preserve"> (NDJFM). During the summe</w:t>
      </w:r>
      <w:ins w:id="164" w:author="Drew Lorrey" w:date="2014-05-23T10:10:00Z">
        <w:r w:rsidR="002D2E6C">
          <w:rPr>
            <w:lang w:val="en-US"/>
          </w:rPr>
          <w:t xml:space="preserve">r, </w:t>
        </w:r>
      </w:ins>
      <w:del w:id="165" w:author="Drew Lorrey" w:date="2014-05-23T10:10:00Z">
        <w:r w:rsidR="006B4E13" w:rsidDel="002D2E6C">
          <w:rPr>
            <w:lang w:val="en-US"/>
          </w:rPr>
          <w:delText xml:space="preserve">r of </w:delText>
        </w:r>
      </w:del>
      <w:r w:rsidR="006B4E13">
        <w:rPr>
          <w:lang w:val="en-US"/>
        </w:rPr>
        <w:t xml:space="preserve">the </w:t>
      </w:r>
      <w:ins w:id="166" w:author="Drew Lorrey" w:date="2014-05-23T10:11:00Z">
        <w:r w:rsidR="002D2E6C">
          <w:rPr>
            <w:lang w:val="en-US"/>
          </w:rPr>
          <w:t>‘</w:t>
        </w:r>
      </w:ins>
      <w:r w:rsidR="006B4E13">
        <w:rPr>
          <w:lang w:val="en-US"/>
        </w:rPr>
        <w:t>HSE</w:t>
      </w:r>
      <w:ins w:id="167" w:author="Drew Lorrey" w:date="2014-05-23T10:11:00Z">
        <w:r w:rsidR="002D2E6C">
          <w:rPr>
            <w:lang w:val="en-US"/>
          </w:rPr>
          <w:t>’</w:t>
        </w:r>
      </w:ins>
      <w:r w:rsidR="006B4E13">
        <w:rPr>
          <w:lang w:val="en-US"/>
        </w:rPr>
        <w:t xml:space="preserve"> </w:t>
      </w:r>
      <w:del w:id="168" w:author="Drew Lorrey" w:date="2014-05-23T10:10:00Z">
        <w:r w:rsidR="006B4E13" w:rsidDel="002D2E6C">
          <w:rPr>
            <w:lang w:val="en-US"/>
          </w:rPr>
          <w:delText xml:space="preserve">regime </w:delText>
        </w:r>
      </w:del>
      <w:ins w:id="169" w:author="Drew Lorrey" w:date="2014-05-23T10:10:00Z">
        <w:r w:rsidR="002D2E6C">
          <w:rPr>
            <w:lang w:val="en-US"/>
          </w:rPr>
          <w:t xml:space="preserve">type </w:t>
        </w:r>
      </w:ins>
      <w:r w:rsidR="006B4E13">
        <w:rPr>
          <w:lang w:val="en-US"/>
        </w:rPr>
        <w:t>(</w:t>
      </w:r>
      <w:ins w:id="170" w:author="Drew Lorrey" w:date="2014-05-23T10:10:00Z">
        <w:r w:rsidR="002D2E6C">
          <w:rPr>
            <w:lang w:val="en-US"/>
          </w:rPr>
          <w:t>within a larger ‘</w:t>
        </w:r>
      </w:ins>
      <w:r w:rsidR="006B4E13">
        <w:rPr>
          <w:lang w:val="en-US"/>
        </w:rPr>
        <w:t>blocking</w:t>
      </w:r>
      <w:ins w:id="171" w:author="Drew Lorrey" w:date="2014-05-23T10:10:00Z">
        <w:r w:rsidR="002D2E6C">
          <w:rPr>
            <w:lang w:val="en-US"/>
          </w:rPr>
          <w:t>’ regime</w:t>
        </w:r>
      </w:ins>
      <w:r w:rsidR="006B4E13">
        <w:rPr>
          <w:lang w:val="en-US"/>
        </w:rPr>
        <w:t>) is greatly enhanced compared to winter (</w:t>
      </w:r>
      <w:commentRangeStart w:id="172"/>
      <w:r w:rsidR="006B4E13">
        <w:rPr>
          <w:lang w:val="en-US"/>
        </w:rPr>
        <w:t>give figures here</w:t>
      </w:r>
      <w:commentRangeEnd w:id="172"/>
      <w:r w:rsidR="002D2E6C">
        <w:rPr>
          <w:rStyle w:val="CommentReference"/>
        </w:rPr>
        <w:commentReference w:id="172"/>
      </w:r>
      <w:r w:rsidR="006B4E13">
        <w:rPr>
          <w:lang w:val="en-US"/>
        </w:rPr>
        <w:t>) while the zonal</w:t>
      </w:r>
      <w:ins w:id="173" w:author="Drew Lorrey" w:date="2014-05-23T10:11:00Z">
        <w:r w:rsidR="00205BDC">
          <w:rPr>
            <w:lang w:val="en-US"/>
          </w:rPr>
          <w:t xml:space="preserve"> regime</w:t>
        </w:r>
      </w:ins>
      <w:r w:rsidR="006B4E13">
        <w:rPr>
          <w:lang w:val="en-US"/>
        </w:rPr>
        <w:t xml:space="preserve"> </w:t>
      </w:r>
      <w:del w:id="174" w:author="Drew Lorrey" w:date="2014-05-23T10:10:00Z">
        <w:r w:rsidR="006B4E13" w:rsidDel="002D2E6C">
          <w:rPr>
            <w:lang w:val="en-US"/>
          </w:rPr>
          <w:delText xml:space="preserve">regimes </w:delText>
        </w:r>
      </w:del>
      <w:ins w:id="175" w:author="Drew Lorrey" w:date="2014-05-23T10:10:00Z">
        <w:r w:rsidR="002D2E6C">
          <w:rPr>
            <w:lang w:val="en-US"/>
          </w:rPr>
          <w:t xml:space="preserve">types </w:t>
        </w:r>
      </w:ins>
      <w:r w:rsidR="006B4E13">
        <w:rPr>
          <w:lang w:val="en-US"/>
        </w:rPr>
        <w:t xml:space="preserve">(notably </w:t>
      </w:r>
      <w:ins w:id="176" w:author="Drew Lorrey" w:date="2014-05-23T10:11:00Z">
        <w:r w:rsidR="002D2E6C">
          <w:rPr>
            <w:lang w:val="en-US"/>
          </w:rPr>
          <w:t>‘</w:t>
        </w:r>
      </w:ins>
      <w:r w:rsidR="006B4E13">
        <w:rPr>
          <w:lang w:val="en-US"/>
        </w:rPr>
        <w:t>H</w:t>
      </w:r>
      <w:ins w:id="177" w:author="Drew Lorrey" w:date="2014-05-23T10:11:00Z">
        <w:r w:rsidR="002D2E6C">
          <w:rPr>
            <w:lang w:val="en-US"/>
          </w:rPr>
          <w:t>’</w:t>
        </w:r>
        <w:r w:rsidR="00205BDC">
          <w:rPr>
            <w:lang w:val="en-US"/>
          </w:rPr>
          <w:t xml:space="preserve"> type</w:t>
        </w:r>
      </w:ins>
      <w:r w:rsidR="006B4E13">
        <w:rPr>
          <w:lang w:val="en-US"/>
        </w:rPr>
        <w:t xml:space="preserve">) are less frequent. </w:t>
      </w:r>
      <w:r w:rsidR="006B4E13">
        <w:rPr>
          <w:i/>
          <w:lang w:val="en-US"/>
        </w:rPr>
        <w:t xml:space="preserve">Other diagnostics to be shown and discussed are possibly their transitions, persistence, and the correlation between the seasonal anomalies in </w:t>
      </w:r>
      <w:proofErr w:type="gramStart"/>
      <w:r w:rsidR="006B4E13">
        <w:rPr>
          <w:i/>
          <w:lang w:val="en-US"/>
        </w:rPr>
        <w:t>frequency ?</w:t>
      </w:r>
      <w:proofErr w:type="gramEnd"/>
      <w:r w:rsidR="00992735">
        <w:rPr>
          <w:i/>
          <w:lang w:val="en-US"/>
        </w:rPr>
        <w:t>??</w:t>
      </w:r>
      <w:r w:rsidR="003679E5">
        <w:rPr>
          <w:i/>
          <w:lang w:val="en-US"/>
        </w:rPr>
        <w:t xml:space="preserve"> </w:t>
      </w:r>
      <w:proofErr w:type="gramStart"/>
      <w:r w:rsidR="003679E5">
        <w:rPr>
          <w:i/>
          <w:lang w:val="en-US"/>
        </w:rPr>
        <w:t>if</w:t>
      </w:r>
      <w:proofErr w:type="gramEnd"/>
      <w:r w:rsidR="003679E5">
        <w:rPr>
          <w:i/>
          <w:lang w:val="en-US"/>
        </w:rPr>
        <w:t xml:space="preserve"> So that makes figure 8</w:t>
      </w:r>
    </w:p>
    <w:p w14:paraId="3A5DA5CB" w14:textId="77777777" w:rsidR="008B0AED" w:rsidRDefault="008B0AED">
      <w:pPr>
        <w:spacing w:line="480" w:lineRule="auto"/>
        <w:jc w:val="both"/>
      </w:pPr>
    </w:p>
    <w:p w14:paraId="35AE2E7E" w14:textId="77777777" w:rsidR="008B0AED" w:rsidRDefault="006B4E13">
      <w:pPr>
        <w:numPr>
          <w:ilvl w:val="1"/>
          <w:numId w:val="2"/>
        </w:numPr>
        <w:spacing w:line="480" w:lineRule="auto"/>
        <w:jc w:val="both"/>
      </w:pPr>
      <w:r>
        <w:rPr>
          <w:lang w:val="en-US"/>
        </w:rPr>
        <w:t>Changes in frequency in response to the MJO</w:t>
      </w:r>
    </w:p>
    <w:p w14:paraId="763A7821" w14:textId="03696CB7" w:rsidR="008B0AED" w:rsidRDefault="006B4E13">
      <w:pPr>
        <w:spacing w:line="480" w:lineRule="auto"/>
        <w:jc w:val="both"/>
      </w:pPr>
      <w:r>
        <w:rPr>
          <w:lang w:val="en-US"/>
        </w:rPr>
        <w:lastRenderedPageBreak/>
        <w:t xml:space="preserve">The Figure </w:t>
      </w:r>
      <w:r w:rsidR="00B33B66">
        <w:rPr>
          <w:lang w:val="en-US"/>
        </w:rPr>
        <w:t>9</w:t>
      </w:r>
      <w:r>
        <w:rPr>
          <w:lang w:val="en-US"/>
        </w:rPr>
        <w:t xml:space="preserve"> presents the change in the frequency (compared to the NDJFM climatology) of the 12 </w:t>
      </w:r>
      <w:proofErr w:type="spellStart"/>
      <w:r>
        <w:rPr>
          <w:lang w:val="en-US"/>
        </w:rPr>
        <w:t>Kidson</w:t>
      </w:r>
      <w:proofErr w:type="spellEnd"/>
      <w:r>
        <w:rPr>
          <w:lang w:val="en-US"/>
        </w:rPr>
        <w:t xml:space="preserve"> types as a function of the MJO phase. </w:t>
      </w:r>
      <w:r w:rsidR="00DF1A23">
        <w:rPr>
          <w:lang w:val="en-US"/>
        </w:rPr>
        <w:t>The significance</w:t>
      </w:r>
      <w:r>
        <w:rPr>
          <w:lang w:val="en-US"/>
        </w:rPr>
        <w:t xml:space="preserve"> of the frequency changes are assessed via a Monte-Carlo approach based on artificial realizations of the time-sequence</w:t>
      </w:r>
      <w:r w:rsidR="00DF1A23">
        <w:rPr>
          <w:lang w:val="en-US"/>
        </w:rPr>
        <w:t>s</w:t>
      </w:r>
      <w:r>
        <w:rPr>
          <w:lang w:val="en-US"/>
        </w:rPr>
        <w:t xml:space="preserve"> of the </w:t>
      </w:r>
      <w:proofErr w:type="spellStart"/>
      <w:r>
        <w:rPr>
          <w:lang w:val="en-US"/>
        </w:rPr>
        <w:t>Kidson</w:t>
      </w:r>
      <w:proofErr w:type="spellEnd"/>
      <w:r>
        <w:rPr>
          <w:lang w:val="en-US"/>
        </w:rPr>
        <w:t xml:space="preserve"> types (using Markov-chains generators) as described in</w:t>
      </w:r>
      <w:del w:id="178" w:author="Drew Lorrey" w:date="2014-05-23T10:14:00Z">
        <w:r w:rsidDel="00205BDC">
          <w:rPr>
            <w:lang w:val="en-US"/>
          </w:rPr>
          <w:delText>to</w:delText>
        </w:r>
      </w:del>
      <w:r>
        <w:rPr>
          <w:lang w:val="en-US"/>
        </w:rPr>
        <w:t xml:space="preserve"> </w:t>
      </w:r>
      <w:del w:id="179" w:author="Drew Lorrey" w:date="2014-05-23T10:14:00Z">
        <w:r w:rsidDel="00205BDC">
          <w:rPr>
            <w:lang w:val="en-US"/>
          </w:rPr>
          <w:delText xml:space="preserve">details in </w:delText>
        </w:r>
      </w:del>
      <w:r>
        <w:rPr>
          <w:lang w:val="en-US"/>
        </w:rPr>
        <w:t xml:space="preserve">section </w:t>
      </w:r>
      <w:commentRangeStart w:id="180"/>
      <w:r>
        <w:rPr>
          <w:lang w:val="en-US"/>
        </w:rPr>
        <w:t>2.X</w:t>
      </w:r>
      <w:commentRangeEnd w:id="180"/>
      <w:r w:rsidR="00205BDC">
        <w:rPr>
          <w:rStyle w:val="CommentReference"/>
        </w:rPr>
        <w:commentReference w:id="180"/>
      </w:r>
      <w:r>
        <w:rPr>
          <w:lang w:val="en-US"/>
        </w:rPr>
        <w:t xml:space="preserve">. </w:t>
      </w:r>
      <w:r w:rsidR="00DF1A23">
        <w:rPr>
          <w:lang w:val="en-US"/>
        </w:rPr>
        <w:t>First it</w:t>
      </w:r>
      <w:r>
        <w:rPr>
          <w:lang w:val="en-US"/>
        </w:rPr>
        <w:t xml:space="preserve"> must be noted that few of the anomalies in frequency of the regimes emerge as significant according to our test. </w:t>
      </w:r>
    </w:p>
    <w:p w14:paraId="3C1F7A75" w14:textId="77777777" w:rsidR="008B0AED" w:rsidRDefault="008B0AED">
      <w:pPr>
        <w:spacing w:line="480" w:lineRule="auto"/>
        <w:jc w:val="both"/>
      </w:pPr>
    </w:p>
    <w:p w14:paraId="1EA9A6B5" w14:textId="77777777" w:rsidR="008B0AED" w:rsidRDefault="008B0AED">
      <w:pPr>
        <w:spacing w:line="480" w:lineRule="auto"/>
        <w:jc w:val="both"/>
      </w:pPr>
    </w:p>
    <w:p w14:paraId="6D6D3D2D" w14:textId="77777777" w:rsidR="008B0AED" w:rsidRPr="00606268" w:rsidRDefault="006B4E13">
      <w:pPr>
        <w:spacing w:line="480" w:lineRule="auto"/>
        <w:jc w:val="both"/>
        <w:rPr>
          <w:i/>
        </w:rPr>
      </w:pPr>
      <w:r w:rsidRPr="00606268">
        <w:rPr>
          <w:i/>
          <w:lang w:val="en-US"/>
        </w:rPr>
        <w:t xml:space="preserve">In the following, we investigate the delayed response of the </w:t>
      </w:r>
      <w:proofErr w:type="spellStart"/>
      <w:r w:rsidRPr="00606268">
        <w:rPr>
          <w:i/>
          <w:lang w:val="en-US"/>
        </w:rPr>
        <w:t>Kidson</w:t>
      </w:r>
      <w:proofErr w:type="spellEnd"/>
      <w:r w:rsidRPr="00606268">
        <w:rPr>
          <w:i/>
          <w:lang w:val="en-US"/>
        </w:rPr>
        <w:t xml:space="preserve"> types (in terms of changes in frequency) to the MJO phase. </w:t>
      </w:r>
    </w:p>
    <w:p w14:paraId="12D0D5DF" w14:textId="77777777" w:rsidR="008B0AED" w:rsidRDefault="008B0AED">
      <w:pPr>
        <w:spacing w:line="480" w:lineRule="auto"/>
        <w:jc w:val="both"/>
      </w:pPr>
    </w:p>
    <w:p w14:paraId="70A97C7D" w14:textId="77777777" w:rsidR="008B0AED" w:rsidRDefault="006B4E13">
      <w:pPr>
        <w:numPr>
          <w:ilvl w:val="0"/>
          <w:numId w:val="4"/>
        </w:numPr>
        <w:spacing w:line="480" w:lineRule="auto"/>
        <w:jc w:val="both"/>
      </w:pPr>
      <w:commentRangeStart w:id="181"/>
      <w:r>
        <w:t xml:space="preserve">RELATIONSHIP BETWEEN </w:t>
      </w:r>
      <w:commentRangeEnd w:id="181"/>
      <w:r w:rsidR="00205BDC">
        <w:rPr>
          <w:rStyle w:val="CommentReference"/>
        </w:rPr>
        <w:commentReference w:id="181"/>
      </w:r>
      <w:r>
        <w:t>THE MJO AND THE SAM</w:t>
      </w:r>
    </w:p>
    <w:p w14:paraId="3119B542" w14:textId="77777777" w:rsidR="008B0AED" w:rsidRDefault="008B0AED">
      <w:pPr>
        <w:spacing w:line="480" w:lineRule="auto"/>
        <w:jc w:val="both"/>
      </w:pPr>
    </w:p>
    <w:p w14:paraId="424B638B" w14:textId="77777777" w:rsidR="008B0AED" w:rsidRDefault="006B4E13">
      <w:pPr>
        <w:spacing w:line="480" w:lineRule="auto"/>
        <w:jc w:val="both"/>
      </w:pPr>
      <w:proofErr w:type="spellStart"/>
      <w:r>
        <w:t>Synchroneous</w:t>
      </w:r>
      <w:proofErr w:type="spellEnd"/>
      <w:r>
        <w:t xml:space="preserve"> response</w:t>
      </w:r>
    </w:p>
    <w:p w14:paraId="613698AC" w14:textId="77777777" w:rsidR="008B0AED" w:rsidRDefault="008B0AED">
      <w:pPr>
        <w:spacing w:line="480" w:lineRule="auto"/>
        <w:jc w:val="both"/>
      </w:pPr>
    </w:p>
    <w:p w14:paraId="068BDBC6" w14:textId="132E87C1" w:rsidR="008B0AED" w:rsidRDefault="006B4E13">
      <w:pPr>
        <w:spacing w:line="480" w:lineRule="auto"/>
        <w:jc w:val="both"/>
      </w:pPr>
      <w:r>
        <w:t>The synchron</w:t>
      </w:r>
      <w:del w:id="182" w:author="Drew Lorrey" w:date="2014-05-23T10:15:00Z">
        <w:r w:rsidDel="00205BDC">
          <w:delText>e</w:delText>
        </w:r>
      </w:del>
      <w:r>
        <w:t xml:space="preserve">ous response of the SAM to the MJO phase is shown in Figure </w:t>
      </w:r>
      <w:del w:id="183" w:author="Drew Lorrey" w:date="2014-05-23T10:15:00Z">
        <w:r w:rsidDel="00205BDC">
          <w:delText>XXX</w:delText>
        </w:r>
      </w:del>
      <w:ins w:id="184" w:author="Drew Lorrey" w:date="2014-05-23T10:15:00Z">
        <w:r w:rsidR="00205BDC">
          <w:t>11</w:t>
        </w:r>
      </w:ins>
      <w:r>
        <w:t xml:space="preserve">. Both the filtered (20 – 120 days) and unfiltered version of the SAM index </w:t>
      </w:r>
      <w:proofErr w:type="gramStart"/>
      <w:r>
        <w:t>are</w:t>
      </w:r>
      <w:proofErr w:type="gramEnd"/>
      <w:r>
        <w:t xml:space="preserve"> shown. </w:t>
      </w:r>
    </w:p>
    <w:p w14:paraId="3E7AF3E0" w14:textId="77777777" w:rsidR="008B0AED" w:rsidRDefault="008B0AED">
      <w:pPr>
        <w:spacing w:line="480" w:lineRule="auto"/>
        <w:jc w:val="both"/>
      </w:pPr>
    </w:p>
    <w:p w14:paraId="0DEAB404" w14:textId="77777777" w:rsidR="008B0AED" w:rsidRDefault="006B4E13">
      <w:pPr>
        <w:spacing w:line="480" w:lineRule="auto"/>
        <w:jc w:val="both"/>
      </w:pPr>
      <w:r>
        <w:t xml:space="preserve">Delayed response to strong MJO initiation </w:t>
      </w:r>
    </w:p>
    <w:p w14:paraId="0008B68D" w14:textId="77777777" w:rsidR="008B0AED" w:rsidRDefault="008B0AED">
      <w:pPr>
        <w:spacing w:line="480" w:lineRule="auto"/>
        <w:jc w:val="both"/>
      </w:pPr>
    </w:p>
    <w:p w14:paraId="6950026E" w14:textId="77777777" w:rsidR="008B0AED" w:rsidRDefault="006B4E13">
      <w:pPr>
        <w:spacing w:line="480" w:lineRule="auto"/>
        <w:jc w:val="both"/>
      </w:pPr>
      <w:r>
        <w:t>Strong (i.e. compared to these displayed in Figure XXX showing the composite SAM anomalies for ALL days falling in each phase) negative SAM anomalies are observed around 15-20 days after the initiation of phase 1, 10 days after phase 2, 6 days after phase 3. Conversely, significant positive anomalies are triggered around 34 days after the onset of strong phase 3, 28 days after phase 4, 25 days after phase 5</w:t>
      </w:r>
    </w:p>
    <w:p w14:paraId="3D7A338B" w14:textId="77777777" w:rsidR="008B0AED" w:rsidRDefault="008B0AED">
      <w:pPr>
        <w:spacing w:line="480" w:lineRule="auto"/>
        <w:jc w:val="both"/>
      </w:pPr>
    </w:p>
    <w:p w14:paraId="14182D19" w14:textId="77777777" w:rsidR="008B0AED" w:rsidRDefault="006B4E13">
      <w:pPr>
        <w:numPr>
          <w:ilvl w:val="0"/>
          <w:numId w:val="4"/>
        </w:numPr>
        <w:spacing w:line="480" w:lineRule="auto"/>
        <w:jc w:val="both"/>
      </w:pPr>
      <w:r>
        <w:t>DISCUSSION</w:t>
      </w:r>
    </w:p>
    <w:p w14:paraId="7E86C423" w14:textId="77777777" w:rsidR="008B0AED" w:rsidRDefault="008B0AED">
      <w:pPr>
        <w:spacing w:line="480" w:lineRule="auto"/>
        <w:jc w:val="both"/>
      </w:pPr>
    </w:p>
    <w:p w14:paraId="131F6B6D" w14:textId="38988989" w:rsidR="008B0AED" w:rsidRDefault="006B4E13">
      <w:pPr>
        <w:spacing w:line="480" w:lineRule="auto"/>
        <w:jc w:val="both"/>
      </w:pPr>
      <w:r>
        <w:t xml:space="preserve">This study demonstrates that regional scales anomalies over the NZ region in response to the MJO signal are evident, can be related partly to (mediated by) changes in the occupation statistics of regionally recurrent weather regimes (the </w:t>
      </w:r>
      <w:proofErr w:type="spellStart"/>
      <w:r>
        <w:t>Kidson</w:t>
      </w:r>
      <w:proofErr w:type="spellEnd"/>
      <w:r>
        <w:t xml:space="preserve"> types), and that interactions between topography and circulation plays a large part in dictating the spatial distribution of the observed rainfall anomalies. We have also shown that the large scale SH </w:t>
      </w:r>
      <w:proofErr w:type="spellStart"/>
      <w:r>
        <w:t>extratropical</w:t>
      </w:r>
      <w:proofErr w:type="spellEnd"/>
      <w:r>
        <w:t xml:space="preserve"> atmospheric variability, encapsulated by the SAM index</w:t>
      </w:r>
      <w:proofErr w:type="gramStart"/>
      <w:ins w:id="185" w:author="Nicolas Fauchereau" w:date="2014-09-17T12:17:00Z">
        <w:r w:rsidR="00DE75CA">
          <w:t xml:space="preserve">, </w:t>
        </w:r>
      </w:ins>
      <w:r>
        <w:t xml:space="preserve"> shows</w:t>
      </w:r>
      <w:proofErr w:type="gramEnd"/>
      <w:r>
        <w:t xml:space="preserve"> a response to the MJO, both in terms of tendencies of the SAM index to be either negative or positive during certain phases of the MJO (Figure XXX) or in terms of the response of the index to the initiation of strong events, with time-scales consistent with the propagation of </w:t>
      </w:r>
      <w:proofErr w:type="spellStart"/>
      <w:r>
        <w:t>Rossby</w:t>
      </w:r>
      <w:proofErr w:type="spellEnd"/>
      <w:r>
        <w:t xml:space="preserve"> waves (??). </w:t>
      </w:r>
    </w:p>
    <w:p w14:paraId="3769000D" w14:textId="77777777" w:rsidR="008B0AED" w:rsidRDefault="008B0AED">
      <w:pPr>
        <w:spacing w:line="480" w:lineRule="auto"/>
        <w:jc w:val="both"/>
      </w:pPr>
    </w:p>
    <w:p w14:paraId="5233C930" w14:textId="77777777" w:rsidR="008B0AED" w:rsidRDefault="006B4E13">
      <w:pPr>
        <w:spacing w:line="480" w:lineRule="auto"/>
        <w:jc w:val="both"/>
      </w:pPr>
      <w:r>
        <w:rPr>
          <w:i/>
        </w:rPr>
        <w:t>I think there is a need to discuss the implications of these various results in terms of mid-range prediction for NZ</w:t>
      </w:r>
      <w:r>
        <w:t xml:space="preserve">. As noted in (Matthews &amp; Meredith, 2004), The tropical part of the MJO can be predicted </w:t>
      </w:r>
      <w:proofErr w:type="spellStart"/>
      <w:r>
        <w:t>skillfully</w:t>
      </w:r>
      <w:proofErr w:type="spellEnd"/>
      <w:r>
        <w:t xml:space="preserve"> up to 20 days ahead [see e.g</w:t>
      </w:r>
      <w:proofErr w:type="gramStart"/>
      <w:r>
        <w:t>.(</w:t>
      </w:r>
      <w:proofErr w:type="gramEnd"/>
      <w:r>
        <w:t xml:space="preserve">M Wheeler &amp; </w:t>
      </w:r>
      <w:proofErr w:type="spellStart"/>
      <w:r>
        <w:t>Weickmann</w:t>
      </w:r>
      <w:proofErr w:type="spellEnd"/>
      <w:r>
        <w:t xml:space="preserve">, 2001)] and the skill of </w:t>
      </w:r>
      <w:proofErr w:type="spellStart"/>
      <w:r>
        <w:t>extratropical</w:t>
      </w:r>
      <w:proofErr w:type="spellEnd"/>
      <w:r>
        <w:t xml:space="preserve"> forecasts improves when the tropical MJO is well represented in an NWP model [see Ferranti et al., 1990]. </w:t>
      </w:r>
    </w:p>
    <w:p w14:paraId="27BA27CE" w14:textId="77777777" w:rsidR="008B0AED" w:rsidRDefault="006B4E13">
      <w:pPr>
        <w:pageBreakBefore/>
        <w:spacing w:line="480" w:lineRule="auto"/>
        <w:jc w:val="center"/>
      </w:pPr>
      <w:r>
        <w:rPr>
          <w:b/>
          <w:sz w:val="20"/>
          <w:szCs w:val="20"/>
        </w:rPr>
        <w:lastRenderedPageBreak/>
        <w:t>Acknowledgements</w:t>
      </w:r>
    </w:p>
    <w:p w14:paraId="2B95DCDC" w14:textId="77777777" w:rsidR="008B0AED" w:rsidRDefault="008B0AED">
      <w:pPr>
        <w:spacing w:line="480" w:lineRule="auto"/>
      </w:pPr>
    </w:p>
    <w:p w14:paraId="2F46A14A" w14:textId="77777777" w:rsidR="008B0AED" w:rsidRDefault="006B4E13">
      <w:pPr>
        <w:pStyle w:val="MediumGrid2-Accent11"/>
        <w:spacing w:line="480" w:lineRule="auto"/>
      </w:pPr>
      <w:r>
        <w:rPr>
          <w:b/>
        </w:rPr>
        <w:t>References</w:t>
      </w:r>
    </w:p>
    <w:p w14:paraId="43A664A8" w14:textId="77777777" w:rsidR="008B0AED" w:rsidRDefault="006B4E13">
      <w:pPr>
        <w:pStyle w:val="NormalWeb"/>
        <w:ind w:left="480" w:hanging="480"/>
      </w:pPr>
      <w:proofErr w:type="spellStart"/>
      <w:r>
        <w:t>Carvalho</w:t>
      </w:r>
      <w:proofErr w:type="spellEnd"/>
      <w:r>
        <w:t xml:space="preserve">, L., Jones, C., &amp; </w:t>
      </w:r>
      <w:proofErr w:type="spellStart"/>
      <w:r>
        <w:t>Ambrizzi</w:t>
      </w:r>
      <w:proofErr w:type="spellEnd"/>
      <w:r>
        <w:t xml:space="preserve">, T. (2005). </w:t>
      </w:r>
      <w:proofErr w:type="gramStart"/>
      <w:r>
        <w:t xml:space="preserve">Opposite phases of the Antarctic Oscillation and relationships with </w:t>
      </w:r>
      <w:proofErr w:type="spellStart"/>
      <w:r>
        <w:t>intraseasonal</w:t>
      </w:r>
      <w:proofErr w:type="spellEnd"/>
      <w:r>
        <w:t xml:space="preserve"> to </w:t>
      </w:r>
      <w:proofErr w:type="spellStart"/>
      <w:r>
        <w:t>interannual</w:t>
      </w:r>
      <w:proofErr w:type="spellEnd"/>
      <w:r>
        <w:t xml:space="preserve"> activity in the tropics during the austral summer.</w:t>
      </w:r>
      <w:proofErr w:type="gramEnd"/>
      <w:r>
        <w:t xml:space="preserve"> </w:t>
      </w:r>
      <w:r>
        <w:rPr>
          <w:i/>
          <w:iCs/>
        </w:rPr>
        <w:t>Journal of Climate</w:t>
      </w:r>
      <w:r>
        <w:t>, (1999), 702–718. Retrieved from http://journals.ametsoc.org/doi/abs/10.1175/JCLI-3284.1</w:t>
      </w:r>
    </w:p>
    <w:p w14:paraId="61705387" w14:textId="77777777" w:rsidR="008B0AED" w:rsidRDefault="006B4E13">
      <w:pPr>
        <w:pStyle w:val="NormalWeb"/>
        <w:ind w:left="480" w:hanging="480"/>
      </w:pPr>
      <w:r>
        <w:t>Ferranti, L., &amp; Palmer, T. (1990). Tropical-</w:t>
      </w:r>
      <w:proofErr w:type="spellStart"/>
      <w:r>
        <w:t>extratropical</w:t>
      </w:r>
      <w:proofErr w:type="spellEnd"/>
      <w:r>
        <w:t xml:space="preserve"> interaction associated with the 30-60 day oscillation and its impact on medium and extended range prediction. </w:t>
      </w:r>
      <w:r>
        <w:rPr>
          <w:i/>
          <w:iCs/>
        </w:rPr>
        <w:t xml:space="preserve">Journal of </w:t>
      </w:r>
      <w:proofErr w:type="gramStart"/>
      <w:r>
        <w:rPr>
          <w:i/>
          <w:iCs/>
        </w:rPr>
        <w:t>the …</w:t>
      </w:r>
      <w:r>
        <w:t>.</w:t>
      </w:r>
      <w:proofErr w:type="gramEnd"/>
      <w:r>
        <w:t xml:space="preserve"> Retrieved from http://journals.ametsoc.org/doi/abs/10.1175/1520-0469(1990)047%3C2177:TEIAWT%3E2.0.CO%3B2</w:t>
      </w:r>
    </w:p>
    <w:p w14:paraId="2D413B5C" w14:textId="77777777" w:rsidR="008B0AED" w:rsidRDefault="006B4E13">
      <w:pPr>
        <w:pStyle w:val="NormalWeb"/>
        <w:ind w:left="480" w:hanging="480"/>
      </w:pPr>
      <w:proofErr w:type="spellStart"/>
      <w:r>
        <w:t>Flatau</w:t>
      </w:r>
      <w:proofErr w:type="spellEnd"/>
      <w:r>
        <w:t>, M., &amp; Kim, Y</w:t>
      </w:r>
      <w:proofErr w:type="gramStart"/>
      <w:r>
        <w:t>.-</w:t>
      </w:r>
      <w:proofErr w:type="gramEnd"/>
      <w:r>
        <w:t xml:space="preserve">J. (2012). </w:t>
      </w:r>
      <w:proofErr w:type="gramStart"/>
      <w:r>
        <w:t>Interaction between the MJO and Polar Circulations.</w:t>
      </w:r>
      <w:proofErr w:type="gramEnd"/>
      <w:r>
        <w:t xml:space="preserve"> </w:t>
      </w:r>
      <w:r>
        <w:rPr>
          <w:i/>
          <w:iCs/>
        </w:rPr>
        <w:t>Journal of Climate</w:t>
      </w:r>
      <w:r>
        <w:t xml:space="preserve">, </w:t>
      </w:r>
      <w:r>
        <w:rPr>
          <w:i/>
          <w:iCs/>
        </w:rPr>
        <w:t>26</w:t>
      </w:r>
      <w:r>
        <w:t xml:space="preserve">(11), 3562–3574. </w:t>
      </w:r>
      <w:proofErr w:type="gramStart"/>
      <w:r>
        <w:t>doi:10.1175</w:t>
      </w:r>
      <w:proofErr w:type="gramEnd"/>
      <w:r>
        <w:t>/JCLI-D-11-00508.1</w:t>
      </w:r>
    </w:p>
    <w:p w14:paraId="3A8EFFAE" w14:textId="77777777" w:rsidR="008B0AED" w:rsidRDefault="006B4E13">
      <w:pPr>
        <w:pStyle w:val="NormalWeb"/>
        <w:ind w:left="480" w:hanging="480"/>
      </w:pPr>
      <w:r>
        <w:t xml:space="preserve">Hoskins, B., &amp; </w:t>
      </w:r>
      <w:proofErr w:type="spellStart"/>
      <w:r>
        <w:t>Karoly</w:t>
      </w:r>
      <w:proofErr w:type="spellEnd"/>
      <w:r>
        <w:t xml:space="preserve">, D. (1981). The Steady Linear Response of a Spherical Atmosphere to Thermal and Orographic Forcing. </w:t>
      </w:r>
      <w:proofErr w:type="gramStart"/>
      <w:r>
        <w:rPr>
          <w:i/>
          <w:iCs/>
        </w:rPr>
        <w:t>Journal of the Atmospheric Sciences</w:t>
      </w:r>
      <w:r>
        <w:t>.</w:t>
      </w:r>
      <w:proofErr w:type="gramEnd"/>
      <w:r>
        <w:t xml:space="preserve"> Retrieved from http://journals.ametsoc.org/doi/abs/10.1175/1520-0469(1981)038%3C1179%3ATSLROA%3E2.0.CO%3B2</w:t>
      </w:r>
    </w:p>
    <w:p w14:paraId="1AF38616" w14:textId="77777777" w:rsidR="008B0AED" w:rsidRDefault="006B4E13">
      <w:pPr>
        <w:pStyle w:val="NormalWeb"/>
        <w:ind w:left="480" w:hanging="480"/>
      </w:pPr>
      <w:r>
        <w:t xml:space="preserve">Matthews, A. (2004). </w:t>
      </w:r>
      <w:proofErr w:type="gramStart"/>
      <w:r>
        <w:t>The global response to tropical heating in the Madden–Julian oscillation during the northern winter.</w:t>
      </w:r>
      <w:proofErr w:type="gramEnd"/>
      <w:r>
        <w:t xml:space="preserve"> </w:t>
      </w:r>
      <w:r>
        <w:rPr>
          <w:i/>
          <w:iCs/>
        </w:rPr>
        <w:t xml:space="preserve">Quarterly Journal of </w:t>
      </w:r>
      <w:proofErr w:type="gramStart"/>
      <w:r>
        <w:rPr>
          <w:i/>
          <w:iCs/>
        </w:rPr>
        <w:t>the …</w:t>
      </w:r>
      <w:r>
        <w:t>.</w:t>
      </w:r>
      <w:proofErr w:type="gramEnd"/>
      <w:r>
        <w:t xml:space="preserve"> Retrieved from http://onlinelibrary.wiley.com/doi/10.1256/qj.02.123/abstract</w:t>
      </w:r>
    </w:p>
    <w:p w14:paraId="0B6BC599" w14:textId="77777777" w:rsidR="008B0AED" w:rsidRDefault="006B4E13">
      <w:pPr>
        <w:pStyle w:val="NormalWeb"/>
        <w:ind w:left="480" w:hanging="480"/>
      </w:pPr>
      <w:r>
        <w:t>Matthews, A., &amp; Meredith, M. (2004). Variability of Antarctic circumpolar transport and the Southern Annular Mode associated with the Madden</w:t>
      </w:r>
      <w:r>
        <w:rPr>
          <w:rFonts w:ascii="Adobe Arabic" w:hAnsi="Adobe Arabic" w:cs="Adobe Arabic"/>
        </w:rPr>
        <w:t>‐</w:t>
      </w:r>
      <w:r>
        <w:t xml:space="preserve">Julian Oscillation. </w:t>
      </w:r>
      <w:r>
        <w:rPr>
          <w:i/>
          <w:iCs/>
        </w:rPr>
        <w:t>Geophysical Research Letters</w:t>
      </w:r>
      <w:r>
        <w:t xml:space="preserve">, </w:t>
      </w:r>
      <w:r>
        <w:rPr>
          <w:i/>
          <w:iCs/>
        </w:rPr>
        <w:t>31</w:t>
      </w:r>
      <w:r>
        <w:t xml:space="preserve">(24), 1–5. </w:t>
      </w:r>
      <w:proofErr w:type="gramStart"/>
      <w:r>
        <w:t>doi:10.1029</w:t>
      </w:r>
      <w:proofErr w:type="gramEnd"/>
      <w:r>
        <w:t>/2004GL021666</w:t>
      </w:r>
    </w:p>
    <w:p w14:paraId="40883C9F" w14:textId="77777777" w:rsidR="008B0AED" w:rsidRDefault="006B4E13">
      <w:pPr>
        <w:pStyle w:val="NormalWeb"/>
        <w:ind w:left="480" w:hanging="480"/>
      </w:pPr>
      <w:r>
        <w:t xml:space="preserve">Riddle, E. E., Stoner, M. B., Johnson, N. C., </w:t>
      </w:r>
      <w:proofErr w:type="spellStart"/>
      <w:r>
        <w:t>Heureux</w:t>
      </w:r>
      <w:proofErr w:type="spellEnd"/>
      <w:r>
        <w:t xml:space="preserve">, M. L. L., Collins, D. C., &amp; Feldstein, S. B. (2012). </w:t>
      </w:r>
      <w:proofErr w:type="gramStart"/>
      <w:r>
        <w:t>The impact of the MJO on clusters of wintertime circulation anomalies over the North American region.</w:t>
      </w:r>
      <w:proofErr w:type="gramEnd"/>
      <w:r>
        <w:t xml:space="preserve"> </w:t>
      </w:r>
      <w:r>
        <w:rPr>
          <w:i/>
          <w:iCs/>
        </w:rPr>
        <w:t>Journal of Climate</w:t>
      </w:r>
      <w:r>
        <w:t>, (July), 1–51.</w:t>
      </w:r>
    </w:p>
    <w:p w14:paraId="458A88E3" w14:textId="77777777" w:rsidR="008B0AED" w:rsidRDefault="006B4E13">
      <w:pPr>
        <w:pStyle w:val="NormalWeb"/>
        <w:ind w:left="480" w:hanging="480"/>
      </w:pPr>
      <w:r>
        <w:t xml:space="preserve">Wallace, J., &amp; </w:t>
      </w:r>
      <w:proofErr w:type="spellStart"/>
      <w:r>
        <w:t>Gutzler</w:t>
      </w:r>
      <w:proofErr w:type="spellEnd"/>
      <w:r>
        <w:t xml:space="preserve">, D. (1981). </w:t>
      </w:r>
      <w:proofErr w:type="spellStart"/>
      <w:proofErr w:type="gramStart"/>
      <w:r>
        <w:t>Teleconnections</w:t>
      </w:r>
      <w:proofErr w:type="spellEnd"/>
      <w:r>
        <w:t xml:space="preserve"> in the </w:t>
      </w:r>
      <w:proofErr w:type="spellStart"/>
      <w:r>
        <w:t>Geopotential</w:t>
      </w:r>
      <w:proofErr w:type="spellEnd"/>
      <w:r>
        <w:t xml:space="preserve"> Height Field during the Northern Hemisphere Winter.</w:t>
      </w:r>
      <w:proofErr w:type="gramEnd"/>
      <w:r>
        <w:t xml:space="preserve"> </w:t>
      </w:r>
      <w:proofErr w:type="gramStart"/>
      <w:r>
        <w:rPr>
          <w:i/>
          <w:iCs/>
        </w:rPr>
        <w:t>Monthly Weather Review</w:t>
      </w:r>
      <w:r>
        <w:t>.</w:t>
      </w:r>
      <w:proofErr w:type="gramEnd"/>
      <w:r>
        <w:t xml:space="preserve"> Retrieved from http://journals.ametsoc.org/doi/abs/10.1175/1520-0493(1981)109%3C0784:TITGHF%3E2.0.CO;2</w:t>
      </w:r>
    </w:p>
    <w:p w14:paraId="6EB2403B" w14:textId="77777777" w:rsidR="008B0AED" w:rsidRDefault="006B4E13">
      <w:pPr>
        <w:pStyle w:val="NormalWeb"/>
        <w:ind w:left="480" w:hanging="480"/>
      </w:pPr>
      <w:proofErr w:type="gramStart"/>
      <w:r>
        <w:t>Wheeler, M., &amp; Hendon, H. (2004).</w:t>
      </w:r>
      <w:proofErr w:type="gramEnd"/>
      <w:r>
        <w:t xml:space="preserve"> An all-season real-time multivariate MJO index: Development of an index for monitoring and prediction. </w:t>
      </w:r>
      <w:r>
        <w:rPr>
          <w:i/>
          <w:iCs/>
        </w:rPr>
        <w:t>Monthly Weather Review</w:t>
      </w:r>
      <w:r>
        <w:t>, 1917–1932. Retrieved from http://journals.ametsoc.org/doi/pdf/10.1175/1520-0493(2004)132%3C1917%3AAARMMI%3E2.0.CO%3B2</w:t>
      </w:r>
    </w:p>
    <w:p w14:paraId="47571A7C" w14:textId="77777777" w:rsidR="008B0AED" w:rsidRDefault="006B4E13">
      <w:pPr>
        <w:pStyle w:val="NormalWeb"/>
        <w:ind w:left="480" w:hanging="480"/>
      </w:pPr>
      <w:proofErr w:type="gramStart"/>
      <w:r>
        <w:lastRenderedPageBreak/>
        <w:t xml:space="preserve">Wheeler, M., &amp; </w:t>
      </w:r>
      <w:proofErr w:type="spellStart"/>
      <w:r>
        <w:t>Weickmann</w:t>
      </w:r>
      <w:proofErr w:type="spellEnd"/>
      <w:r>
        <w:t>, K. (2001).</w:t>
      </w:r>
      <w:proofErr w:type="gramEnd"/>
      <w:r>
        <w:t xml:space="preserve"> </w:t>
      </w:r>
      <w:proofErr w:type="gramStart"/>
      <w:r>
        <w:t xml:space="preserve">Real-time monitoring and prediction of modes of coherent synoptic to </w:t>
      </w:r>
      <w:proofErr w:type="spellStart"/>
      <w:r>
        <w:t>intraseasonal</w:t>
      </w:r>
      <w:proofErr w:type="spellEnd"/>
      <w:r>
        <w:t xml:space="preserve"> tropical variability.</w:t>
      </w:r>
      <w:proofErr w:type="gramEnd"/>
      <w:r>
        <w:t xml:space="preserve"> </w:t>
      </w:r>
      <w:proofErr w:type="gramStart"/>
      <w:r>
        <w:rPr>
          <w:i/>
          <w:iCs/>
        </w:rPr>
        <w:t>Monthly Weather Review</w:t>
      </w:r>
      <w:r>
        <w:t>, (September 2000).</w:t>
      </w:r>
      <w:proofErr w:type="gramEnd"/>
      <w:r>
        <w:t xml:space="preserve"> Retrieved from http://journals.ametsoc.org/doi/abs/10.1175/1520-0493(2001)129%3C2677:RTMAPO%3E2.0.CO;2</w:t>
      </w:r>
    </w:p>
    <w:p w14:paraId="739FD50B" w14:textId="77777777" w:rsidR="008B0AED" w:rsidRDefault="006B4E13">
      <w:pPr>
        <w:pStyle w:val="NormalWeb"/>
        <w:ind w:left="480" w:hanging="480"/>
      </w:pPr>
      <w:r>
        <w:t xml:space="preserve">Zhang, C. (2013). Madden-Julian Oscillation: Bridging Weather and Climate. </w:t>
      </w:r>
      <w:proofErr w:type="gramStart"/>
      <w:r>
        <w:rPr>
          <w:i/>
          <w:iCs/>
        </w:rPr>
        <w:t>Bulletin of the American Meteorological Society</w:t>
      </w:r>
      <w:r>
        <w:t>, (</w:t>
      </w:r>
      <w:proofErr w:type="spellStart"/>
      <w:r>
        <w:t>december</w:t>
      </w:r>
      <w:proofErr w:type="spellEnd"/>
      <w:r>
        <w:t>), 130405130926004.</w:t>
      </w:r>
      <w:proofErr w:type="gramEnd"/>
      <w:r>
        <w:t xml:space="preserve"> </w:t>
      </w:r>
      <w:proofErr w:type="gramStart"/>
      <w:r>
        <w:t>doi:10.1175</w:t>
      </w:r>
      <w:proofErr w:type="gramEnd"/>
      <w:r>
        <w:t>/BAMS-D-12-00026.1</w:t>
      </w:r>
    </w:p>
    <w:p w14:paraId="55BD0A92" w14:textId="77777777" w:rsidR="008B0AED" w:rsidRDefault="008B0AED">
      <w:pPr>
        <w:pStyle w:val="NormalWeb"/>
        <w:ind w:left="480" w:hanging="480"/>
      </w:pPr>
    </w:p>
    <w:sectPr w:rsidR="008B0AED">
      <w:footerReference w:type="default" r:id="rId9"/>
      <w:pgSz w:w="11906" w:h="16838"/>
      <w:pgMar w:top="1440" w:right="1800" w:bottom="1440" w:left="1800" w:header="0" w:footer="708" w:gutter="0"/>
      <w:lnNumType w:countBy="1" w:distance="283" w:restart="continuous"/>
      <w:cols w:space="720"/>
      <w:formProt w:val="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rew Lorrey" w:date="2014-05-23T09:41:00Z" w:initials="DL">
    <w:p w14:paraId="2FF5D052" w14:textId="3242DAD2" w:rsidR="00435B73" w:rsidRDefault="00435B73">
      <w:pPr>
        <w:pStyle w:val="CommentText"/>
      </w:pPr>
      <w:r>
        <w:rPr>
          <w:rStyle w:val="CommentReference"/>
        </w:rPr>
        <w:annotationRef/>
      </w:r>
      <w:r>
        <w:t>Might insert refs to Madden and Julian, 1971 and subsequent seminal paper. Also Hendon and Wheeler here too.</w:t>
      </w:r>
    </w:p>
  </w:comment>
  <w:comment w:id="5" w:author="Drew Lorrey" w:date="2014-05-23T09:43:00Z" w:initials="DL">
    <w:p w14:paraId="38FB960D" w14:textId="1B9B74F3" w:rsidR="00435B73" w:rsidRDefault="00435B73">
      <w:pPr>
        <w:pStyle w:val="CommentText"/>
      </w:pPr>
      <w:r>
        <w:rPr>
          <w:rStyle w:val="CommentReference"/>
        </w:rPr>
        <w:annotationRef/>
      </w:r>
      <w:r>
        <w:t xml:space="preserve">Might describe as </w:t>
      </w:r>
      <w:proofErr w:type="spellStart"/>
      <w:r>
        <w:t>sq</w:t>
      </w:r>
      <w:proofErr w:type="spellEnd"/>
      <w:r>
        <w:t xml:space="preserve"> kilometres</w:t>
      </w:r>
    </w:p>
  </w:comment>
  <w:comment w:id="6" w:author="Drew Lorrey" w:date="2014-05-23T09:43:00Z" w:initials="DL">
    <w:p w14:paraId="3F122F29" w14:textId="3972D480" w:rsidR="00435B73" w:rsidRDefault="00435B73">
      <w:pPr>
        <w:pStyle w:val="CommentText"/>
      </w:pPr>
      <w:r>
        <w:rPr>
          <w:rStyle w:val="CommentReference"/>
        </w:rPr>
        <w:annotationRef/>
      </w:r>
      <w:r>
        <w:t>Define in parenthesis here</w:t>
      </w:r>
    </w:p>
  </w:comment>
  <w:comment w:id="9" w:author="Drew Lorrey" w:date="2014-05-23T09:45:00Z" w:initials="DL">
    <w:p w14:paraId="787354A7" w14:textId="1AF60579" w:rsidR="00435B73" w:rsidRDefault="00435B73">
      <w:pPr>
        <w:pStyle w:val="CommentText"/>
      </w:pPr>
      <w:r>
        <w:rPr>
          <w:rStyle w:val="CommentReference"/>
        </w:rPr>
        <w:annotationRef/>
      </w:r>
      <w:r>
        <w:t xml:space="preserve">Insert ref by Adrian Matthews who describes the energy transfer from MJO into the SPCZ as the primer of TC activity. </w:t>
      </w:r>
    </w:p>
  </w:comment>
  <w:comment w:id="14" w:author="Drew Lorrey" w:date="2014-05-23T09:46:00Z" w:initials="DL">
    <w:p w14:paraId="0246D9C7" w14:textId="731D4B7B" w:rsidR="00435B73" w:rsidRDefault="00435B73">
      <w:pPr>
        <w:pStyle w:val="CommentText"/>
      </w:pPr>
      <w:r>
        <w:rPr>
          <w:rStyle w:val="CommentReference"/>
        </w:rPr>
        <w:annotationRef/>
      </w:r>
    </w:p>
  </w:comment>
  <w:comment w:id="33" w:author="Drew Lorrey" w:date="2014-05-23T09:48:00Z" w:initials="DL">
    <w:p w14:paraId="1B9E52A6" w14:textId="1DE95FF2" w:rsidR="00435B73" w:rsidRDefault="00435B73">
      <w:pPr>
        <w:pStyle w:val="CommentText"/>
      </w:pPr>
      <w:r>
        <w:rPr>
          <w:rStyle w:val="CommentReference"/>
        </w:rPr>
        <w:annotationRef/>
      </w:r>
      <w:r>
        <w:t>Use another word</w:t>
      </w:r>
    </w:p>
  </w:comment>
  <w:comment w:id="52" w:author="Drew Lorrey" w:date="2014-05-23T09:51:00Z" w:initials="DL">
    <w:p w14:paraId="4201728A" w14:textId="7897A410" w:rsidR="00435B73" w:rsidRDefault="00435B73">
      <w:pPr>
        <w:pStyle w:val="CommentText"/>
      </w:pPr>
      <w:r>
        <w:rPr>
          <w:rStyle w:val="CommentReference"/>
        </w:rPr>
        <w:annotationRef/>
      </w:r>
      <w:r>
        <w:t>Can you describe this in an analogy to wave pattern numbers?</w:t>
      </w:r>
    </w:p>
  </w:comment>
  <w:comment w:id="56" w:author="Drew Lorrey" w:date="2014-05-23T09:52:00Z" w:initials="DL">
    <w:p w14:paraId="0CBE82A9" w14:textId="324AAC75" w:rsidR="00435B73" w:rsidRDefault="00435B73">
      <w:pPr>
        <w:pStyle w:val="CommentText"/>
      </w:pPr>
      <w:r>
        <w:rPr>
          <w:rStyle w:val="CommentReference"/>
        </w:rPr>
        <w:annotationRef/>
      </w:r>
      <w:r>
        <w:t>Insert refs</w:t>
      </w:r>
    </w:p>
  </w:comment>
  <w:comment w:id="62" w:author="Drew Lorrey" w:date="2014-05-23T09:52:00Z" w:initials="DL">
    <w:p w14:paraId="30B463A9" w14:textId="0E474F06" w:rsidR="00435B73" w:rsidRDefault="00435B73">
      <w:pPr>
        <w:pStyle w:val="CommentText"/>
      </w:pPr>
      <w:r>
        <w:rPr>
          <w:rStyle w:val="CommentReference"/>
        </w:rPr>
        <w:annotationRef/>
      </w:r>
      <w:proofErr w:type="gramStart"/>
      <w:r>
        <w:t>ref</w:t>
      </w:r>
      <w:proofErr w:type="gramEnd"/>
    </w:p>
  </w:comment>
  <w:comment w:id="80" w:author="Drew Lorrey" w:date="2014-05-23T09:54:00Z" w:initials="DL">
    <w:p w14:paraId="4CB83C6A" w14:textId="52F28127" w:rsidR="00435B73" w:rsidRDefault="00435B73">
      <w:pPr>
        <w:pStyle w:val="CommentText"/>
      </w:pPr>
      <w:r>
        <w:rPr>
          <w:rStyle w:val="CommentReference"/>
        </w:rPr>
        <w:annotationRef/>
      </w:r>
    </w:p>
  </w:comment>
  <w:comment w:id="122" w:author="Drew Lorrey" w:date="2014-05-23T10:00:00Z" w:initials="DL">
    <w:p w14:paraId="47209537" w14:textId="7CD878D5" w:rsidR="00435B73" w:rsidRDefault="00435B73">
      <w:pPr>
        <w:pStyle w:val="CommentText"/>
      </w:pPr>
      <w:r>
        <w:rPr>
          <w:rStyle w:val="CommentReference"/>
        </w:rPr>
        <w:annotationRef/>
      </w:r>
      <w:proofErr w:type="gramStart"/>
      <w:r>
        <w:t>can</w:t>
      </w:r>
      <w:proofErr w:type="gramEnd"/>
      <w:r>
        <w:t xml:space="preserve"> move this up</w:t>
      </w:r>
    </w:p>
  </w:comment>
  <w:comment w:id="132" w:author="Drew Lorrey" w:date="2014-05-23T10:02:00Z" w:initials="DL">
    <w:p w14:paraId="7F225FC4" w14:textId="64C0D8D0" w:rsidR="00435B73" w:rsidRDefault="00435B73">
      <w:pPr>
        <w:pStyle w:val="CommentText"/>
      </w:pPr>
      <w:r>
        <w:rPr>
          <w:rStyle w:val="CommentReference"/>
        </w:rPr>
        <w:annotationRef/>
      </w:r>
    </w:p>
  </w:comment>
  <w:comment w:id="138" w:author="Drew Lorrey" w:date="2014-05-23T10:03:00Z" w:initials="DL">
    <w:p w14:paraId="1544EB2C" w14:textId="0FFEA777" w:rsidR="00435B73" w:rsidRDefault="00435B73">
      <w:pPr>
        <w:pStyle w:val="CommentText"/>
      </w:pPr>
      <w:r>
        <w:rPr>
          <w:rStyle w:val="CommentReference"/>
        </w:rPr>
        <w:annotationRef/>
      </w:r>
    </w:p>
  </w:comment>
  <w:comment w:id="147" w:author="Drew Lorrey" w:date="2014-05-23T10:04:00Z" w:initials="DL">
    <w:p w14:paraId="660F4D26" w14:textId="3F9B0715" w:rsidR="00435B73" w:rsidRDefault="00435B73">
      <w:pPr>
        <w:pStyle w:val="CommentText"/>
      </w:pPr>
      <w:r>
        <w:rPr>
          <w:rStyle w:val="CommentReference"/>
        </w:rPr>
        <w:annotationRef/>
      </w:r>
      <w:proofErr w:type="gramStart"/>
      <w:r>
        <w:t>methodology</w:t>
      </w:r>
      <w:proofErr w:type="gramEnd"/>
      <w:r>
        <w:t xml:space="preserve"> applied recently in Lorrey et al. 2013</w:t>
      </w:r>
    </w:p>
  </w:comment>
  <w:comment w:id="154" w:author="Drew Lorrey" w:date="2014-05-23T10:06:00Z" w:initials="DL">
    <w:p w14:paraId="00C34712" w14:textId="58169207" w:rsidR="00435B73" w:rsidRDefault="00435B73">
      <w:pPr>
        <w:pStyle w:val="CommentText"/>
      </w:pPr>
      <w:r>
        <w:rPr>
          <w:rStyle w:val="CommentReference"/>
        </w:rPr>
        <w:annotationRef/>
      </w:r>
      <w:proofErr w:type="gramStart"/>
      <w:r>
        <w:t>move</w:t>
      </w:r>
      <w:proofErr w:type="gramEnd"/>
      <w:r>
        <w:t xml:space="preserve"> up and join with previous paragraph. Might need rewording slightly once you know the significance of the results here.</w:t>
      </w:r>
    </w:p>
  </w:comment>
  <w:comment w:id="172" w:author="Drew Lorrey" w:date="2014-05-23T10:10:00Z" w:initials="DL">
    <w:p w14:paraId="0BC391F8" w14:textId="68C37C55" w:rsidR="00435B73" w:rsidRDefault="00435B73">
      <w:pPr>
        <w:pStyle w:val="CommentText"/>
      </w:pPr>
      <w:r>
        <w:rPr>
          <w:rStyle w:val="CommentReference"/>
        </w:rPr>
        <w:annotationRef/>
      </w:r>
    </w:p>
  </w:comment>
  <w:comment w:id="180" w:author="Drew Lorrey" w:date="2014-05-23T10:14:00Z" w:initials="DL">
    <w:p w14:paraId="5718EDF2" w14:textId="726D4942" w:rsidR="00435B73" w:rsidRDefault="00435B73">
      <w:pPr>
        <w:pStyle w:val="CommentText"/>
      </w:pPr>
      <w:r>
        <w:rPr>
          <w:rStyle w:val="CommentReference"/>
        </w:rPr>
        <w:annotationRef/>
      </w:r>
    </w:p>
  </w:comment>
  <w:comment w:id="181" w:author="Drew Lorrey" w:date="2014-05-23T10:15:00Z" w:initials="DL">
    <w:p w14:paraId="5280364C" w14:textId="4EE17110" w:rsidR="00435B73" w:rsidRDefault="00435B73">
      <w:pPr>
        <w:pStyle w:val="CommentText"/>
      </w:pPr>
      <w:r>
        <w:rPr>
          <w:rStyle w:val="CommentReference"/>
        </w:rPr>
        <w:annotationRef/>
      </w:r>
      <w:r>
        <w:t>Number sequence is off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BB5E2" w14:textId="77777777" w:rsidR="00435B73" w:rsidRDefault="00435B73">
      <w:r>
        <w:separator/>
      </w:r>
    </w:p>
  </w:endnote>
  <w:endnote w:type="continuationSeparator" w:id="0">
    <w:p w14:paraId="31383755" w14:textId="77777777" w:rsidR="00435B73" w:rsidRDefault="0043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dobe Arabic">
    <w:panose1 w:val="020405030502010202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B54E0" w14:textId="77777777" w:rsidR="00435B73" w:rsidRDefault="00435B73">
    <w:pPr>
      <w:pStyle w:val="Footer"/>
      <w:jc w:val="center"/>
    </w:pPr>
    <w:r>
      <w:fldChar w:fldCharType="begin"/>
    </w:r>
    <w:r>
      <w:instrText>PAGE</w:instrText>
    </w:r>
    <w:r>
      <w:fldChar w:fldCharType="separate"/>
    </w:r>
    <w:r w:rsidR="0064687E">
      <w:rPr>
        <w:noProof/>
      </w:rPr>
      <w:t>1</w:t>
    </w:r>
    <w:r>
      <w:fldChar w:fldCharType="end"/>
    </w:r>
  </w:p>
  <w:p w14:paraId="0F640D30" w14:textId="77777777" w:rsidR="00435B73" w:rsidRDefault="00435B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B5B61" w14:textId="77777777" w:rsidR="00435B73" w:rsidRDefault="00435B73">
      <w:r>
        <w:separator/>
      </w:r>
    </w:p>
  </w:footnote>
  <w:footnote w:type="continuationSeparator" w:id="0">
    <w:p w14:paraId="17F150B9" w14:textId="77777777" w:rsidR="00435B73" w:rsidRDefault="00435B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56D19"/>
    <w:multiLevelType w:val="multilevel"/>
    <w:tmpl w:val="4998B7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905DE4"/>
    <w:multiLevelType w:val="multilevel"/>
    <w:tmpl w:val="8DBA9C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0527840"/>
    <w:multiLevelType w:val="multilevel"/>
    <w:tmpl w:val="E5E0555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72F148C3"/>
    <w:multiLevelType w:val="multilevel"/>
    <w:tmpl w:val="6130CA6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AED"/>
    <w:rsid w:val="00035732"/>
    <w:rsid w:val="000410B1"/>
    <w:rsid w:val="000432DC"/>
    <w:rsid w:val="000A0B56"/>
    <w:rsid w:val="001245F8"/>
    <w:rsid w:val="00132C5C"/>
    <w:rsid w:val="001379D4"/>
    <w:rsid w:val="00151EFF"/>
    <w:rsid w:val="001579DC"/>
    <w:rsid w:val="001700FC"/>
    <w:rsid w:val="00173FFB"/>
    <w:rsid w:val="001972AD"/>
    <w:rsid w:val="001A16D6"/>
    <w:rsid w:val="001D2FAE"/>
    <w:rsid w:val="001D5FA8"/>
    <w:rsid w:val="0020038F"/>
    <w:rsid w:val="00205BDC"/>
    <w:rsid w:val="00221BEE"/>
    <w:rsid w:val="002272F4"/>
    <w:rsid w:val="002D2E6C"/>
    <w:rsid w:val="00313053"/>
    <w:rsid w:val="003679E5"/>
    <w:rsid w:val="00396B23"/>
    <w:rsid w:val="003A5505"/>
    <w:rsid w:val="003B195B"/>
    <w:rsid w:val="003C6E66"/>
    <w:rsid w:val="0040415C"/>
    <w:rsid w:val="004213A8"/>
    <w:rsid w:val="00435B73"/>
    <w:rsid w:val="004622BE"/>
    <w:rsid w:val="004C018A"/>
    <w:rsid w:val="004C491E"/>
    <w:rsid w:val="0050552B"/>
    <w:rsid w:val="0053735B"/>
    <w:rsid w:val="00567033"/>
    <w:rsid w:val="005B378B"/>
    <w:rsid w:val="00606268"/>
    <w:rsid w:val="00626BAE"/>
    <w:rsid w:val="00632046"/>
    <w:rsid w:val="0064687E"/>
    <w:rsid w:val="00667161"/>
    <w:rsid w:val="0069343C"/>
    <w:rsid w:val="0069770F"/>
    <w:rsid w:val="006B4E13"/>
    <w:rsid w:val="006D0295"/>
    <w:rsid w:val="006E7003"/>
    <w:rsid w:val="00763ACC"/>
    <w:rsid w:val="00786D20"/>
    <w:rsid w:val="007A73C3"/>
    <w:rsid w:val="00821886"/>
    <w:rsid w:val="008261B6"/>
    <w:rsid w:val="00881388"/>
    <w:rsid w:val="008B0AED"/>
    <w:rsid w:val="008B3E4F"/>
    <w:rsid w:val="008F6F8D"/>
    <w:rsid w:val="00905804"/>
    <w:rsid w:val="00967853"/>
    <w:rsid w:val="009734FC"/>
    <w:rsid w:val="00980E7A"/>
    <w:rsid w:val="00992735"/>
    <w:rsid w:val="009B6660"/>
    <w:rsid w:val="009D202F"/>
    <w:rsid w:val="009D3DE1"/>
    <w:rsid w:val="009E2DE6"/>
    <w:rsid w:val="009E73AF"/>
    <w:rsid w:val="00A45633"/>
    <w:rsid w:val="00A52AE0"/>
    <w:rsid w:val="00A660C2"/>
    <w:rsid w:val="00A82882"/>
    <w:rsid w:val="00AD155B"/>
    <w:rsid w:val="00AD4F96"/>
    <w:rsid w:val="00B14386"/>
    <w:rsid w:val="00B218A5"/>
    <w:rsid w:val="00B31B6A"/>
    <w:rsid w:val="00B31C3C"/>
    <w:rsid w:val="00B33B66"/>
    <w:rsid w:val="00C120CA"/>
    <w:rsid w:val="00C90410"/>
    <w:rsid w:val="00C96832"/>
    <w:rsid w:val="00CA4DB8"/>
    <w:rsid w:val="00CA5B5E"/>
    <w:rsid w:val="00CE3B19"/>
    <w:rsid w:val="00CE6660"/>
    <w:rsid w:val="00CF610B"/>
    <w:rsid w:val="00D03F75"/>
    <w:rsid w:val="00D84289"/>
    <w:rsid w:val="00DC363F"/>
    <w:rsid w:val="00DE75CA"/>
    <w:rsid w:val="00DF1A23"/>
    <w:rsid w:val="00E07B4B"/>
    <w:rsid w:val="00E16A23"/>
    <w:rsid w:val="00E77919"/>
    <w:rsid w:val="00EA0560"/>
    <w:rsid w:val="00EB6BC4"/>
    <w:rsid w:val="00EE72F5"/>
    <w:rsid w:val="00F13C48"/>
    <w:rsid w:val="00F16570"/>
    <w:rsid w:val="00F22674"/>
    <w:rsid w:val="00F251EB"/>
    <w:rsid w:val="00F9279B"/>
    <w:rsid w:val="00FE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6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lang w:val="en-GB" w:eastAsia="zh-CN"/>
    </w:rPr>
  </w:style>
  <w:style w:type="paragraph" w:styleId="Heading2">
    <w:name w:val="heading 2"/>
    <w:basedOn w:val="Normal"/>
    <w:next w:val="Textbody"/>
    <w:pPr>
      <w:numPr>
        <w:ilvl w:val="1"/>
        <w:numId w:val="1"/>
      </w:numPr>
      <w:spacing w:before="280" w:after="280"/>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5z0">
    <w:name w:val="WW8Num5z0"/>
    <w:rPr>
      <w:rFonts w:ascii="Arial" w:hAnsi="Arial" w:cs="Arial"/>
    </w:rPr>
  </w:style>
  <w:style w:type="character" w:customStyle="1" w:styleId="WW8Num6z0">
    <w:name w:val="WW8Num6z0"/>
    <w:rPr>
      <w:rFonts w:ascii="Arial" w:hAnsi="Arial" w:cs="Aria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styleId="CommentReference">
    <w:name w:val="annotation reference"/>
    <w:rPr>
      <w:sz w:val="16"/>
      <w:szCs w:val="16"/>
    </w:rPr>
  </w:style>
  <w:style w:type="character" w:customStyle="1" w:styleId="FootnoteTextChar">
    <w:name w:val="Footnote Text Char"/>
    <w:rPr>
      <w:lang w:val="en-GB"/>
    </w:rPr>
  </w:style>
  <w:style w:type="character" w:customStyle="1" w:styleId="FootnoteCharacters">
    <w:name w:val="Footnote Characters"/>
    <w:rPr>
      <w:vertAlign w:val="superscript"/>
    </w:rPr>
  </w:style>
  <w:style w:type="character" w:customStyle="1" w:styleId="HTMLPreformattedChar">
    <w:name w:val="HTML Preformatted Char"/>
    <w:rPr>
      <w:rFonts w:ascii="Courier New" w:hAnsi="Courier New" w:cs="Courier New"/>
      <w:lang w:val="en-NZ"/>
    </w:rPr>
  </w:style>
  <w:style w:type="character" w:customStyle="1" w:styleId="title">
    <w:name w:val="title"/>
    <w:basedOn w:val="DefaultParagraphFont"/>
  </w:style>
  <w:style w:type="character" w:customStyle="1" w:styleId="ital">
    <w:name w:val="ital"/>
    <w:basedOn w:val="DefaultParagraphFont"/>
  </w:style>
  <w:style w:type="character" w:customStyle="1" w:styleId="InternetLink">
    <w:name w:val="Internet Link"/>
    <w:rPr>
      <w:color w:val="0000FF"/>
      <w:u w:val="single"/>
      <w:lang w:val="en-US" w:eastAsia="en-US" w:bidi="en-US"/>
    </w:rPr>
  </w:style>
  <w:style w:type="character" w:styleId="Emphasis">
    <w:name w:val="Emphasis"/>
    <w:rPr>
      <w:i/>
      <w:iCs/>
    </w:rPr>
  </w:style>
  <w:style w:type="character" w:customStyle="1" w:styleId="StrongEmphasis">
    <w:name w:val="Strong Emphasis"/>
    <w:rPr>
      <w:b/>
      <w:bCs/>
    </w:rPr>
  </w:style>
  <w:style w:type="character" w:styleId="FollowedHyperlink">
    <w:name w:val="FollowedHyperlink"/>
    <w:rPr>
      <w:color w:val="800080"/>
      <w:u w:val="single"/>
    </w:rPr>
  </w:style>
  <w:style w:type="character" w:customStyle="1" w:styleId="CommentTextChar">
    <w:name w:val="Comment Text Char"/>
    <w:rPr>
      <w:lang w:val="en-GB"/>
    </w:rPr>
  </w:style>
  <w:style w:type="character" w:customStyle="1" w:styleId="Heading2Char">
    <w:name w:val="Heading 2 Char"/>
    <w:rPr>
      <w:b/>
      <w:bCs/>
      <w:sz w:val="36"/>
      <w:szCs w:val="36"/>
    </w:rPr>
  </w:style>
  <w:style w:type="character" w:customStyle="1" w:styleId="style2">
    <w:name w:val="style_2"/>
  </w:style>
  <w:style w:type="character" w:customStyle="1" w:styleId="style3">
    <w:name w:val="style_3"/>
  </w:style>
  <w:style w:type="character" w:customStyle="1" w:styleId="nlmx">
    <w:name w:val="nlm_x"/>
  </w:style>
  <w:style w:type="character" w:customStyle="1" w:styleId="nlmyear">
    <w:name w:val="nlm_year"/>
  </w:style>
  <w:style w:type="character" w:customStyle="1" w:styleId="nlmarticle-title">
    <w:name w:val="nlm_article-title"/>
  </w:style>
  <w:style w:type="character" w:customStyle="1" w:styleId="nlmfpage">
    <w:name w:val="nlm_fpage"/>
  </w:style>
  <w:style w:type="character" w:customStyle="1" w:styleId="nlmlpage">
    <w:name w:val="nlm_lpage"/>
  </w:style>
  <w:style w:type="character" w:styleId="HTMLCite">
    <w:name w:val="HTML Cite"/>
    <w:rPr>
      <w:i/>
      <w:iCs/>
    </w:rPr>
  </w:style>
  <w:style w:type="character" w:styleId="LineNumber">
    <w:name w:val="line number"/>
  </w:style>
  <w:style w:type="character" w:customStyle="1" w:styleId="FooterChar">
    <w:name w:val="Footer Char"/>
    <w:rPr>
      <w:sz w:val="24"/>
      <w:szCs w:val="24"/>
      <w:lang w:val="en-GB"/>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ListLabel1">
    <w:name w:val="ListLabel 1"/>
    <w:rPr>
      <w:rFonts w:cs="Courier New"/>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styleId="FootnoteText">
    <w:name w:val="footnote text"/>
    <w:basedOn w:val="Normal"/>
    <w:rPr>
      <w:sz w:val="20"/>
      <w:szCs w:val="20"/>
    </w:rPr>
  </w:style>
  <w:style w:type="paragraph" w:styleId="HTMLPreformatted">
    <w:name w:val="HTML Preformatted"/>
    <w:basedOn w:val="Normal"/>
    <w:rPr>
      <w:rFonts w:ascii="Courier New" w:hAnsi="Courier New" w:cs="Courier New"/>
      <w:sz w:val="20"/>
      <w:szCs w:val="20"/>
      <w:lang w:val="en-NZ"/>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NormalWeb">
    <w:name w:val="Normal (Web)"/>
    <w:basedOn w:val="Normal"/>
    <w:pPr>
      <w:spacing w:before="280" w:after="280"/>
    </w:pPr>
    <w:rPr>
      <w:lang w:val="en-US"/>
    </w:rPr>
  </w:style>
  <w:style w:type="paragraph" w:customStyle="1" w:styleId="ColorfulShading-Accent31">
    <w:name w:val="Colorful Shading - Accent 31"/>
    <w:basedOn w:val="Normal"/>
    <w:pPr>
      <w:ind w:left="720"/>
    </w:pPr>
  </w:style>
  <w:style w:type="paragraph" w:customStyle="1" w:styleId="MediumGrid2-Accent11">
    <w:name w:val="Medium Grid 2 - Accent 11"/>
    <w:pPr>
      <w:suppressAutoHyphens/>
    </w:pPr>
    <w:rPr>
      <w:rFonts w:ascii="Times New Roman" w:eastAsia="Times New Roman" w:hAnsi="Times New Roman" w:cs="Times New Roman"/>
      <w:lang w:val="en-GB" w:eastAsia="zh-CN"/>
    </w:rPr>
  </w:style>
  <w:style w:type="paragraph" w:customStyle="1" w:styleId="ColorfulShading-Accent11">
    <w:name w:val="Colorful Shading - Accent 11"/>
    <w:pPr>
      <w:suppressAutoHyphens/>
    </w:pPr>
    <w:rPr>
      <w:rFonts w:ascii="Times New Roman" w:eastAsia="Times New Roman" w:hAnsi="Times New Roman" w:cs="Times New Roman"/>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lang w:val="en-GB" w:eastAsia="zh-CN"/>
    </w:rPr>
  </w:style>
  <w:style w:type="paragraph" w:styleId="Heading2">
    <w:name w:val="heading 2"/>
    <w:basedOn w:val="Normal"/>
    <w:next w:val="Textbody"/>
    <w:pPr>
      <w:numPr>
        <w:ilvl w:val="1"/>
        <w:numId w:val="1"/>
      </w:numPr>
      <w:spacing w:before="280" w:after="280"/>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5z0">
    <w:name w:val="WW8Num5z0"/>
    <w:rPr>
      <w:rFonts w:ascii="Arial" w:hAnsi="Arial" w:cs="Arial"/>
    </w:rPr>
  </w:style>
  <w:style w:type="character" w:customStyle="1" w:styleId="WW8Num6z0">
    <w:name w:val="WW8Num6z0"/>
    <w:rPr>
      <w:rFonts w:ascii="Arial" w:hAnsi="Arial" w:cs="Aria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styleId="CommentReference">
    <w:name w:val="annotation reference"/>
    <w:rPr>
      <w:sz w:val="16"/>
      <w:szCs w:val="16"/>
    </w:rPr>
  </w:style>
  <w:style w:type="character" w:customStyle="1" w:styleId="FootnoteTextChar">
    <w:name w:val="Footnote Text Char"/>
    <w:rPr>
      <w:lang w:val="en-GB"/>
    </w:rPr>
  </w:style>
  <w:style w:type="character" w:customStyle="1" w:styleId="FootnoteCharacters">
    <w:name w:val="Footnote Characters"/>
    <w:rPr>
      <w:vertAlign w:val="superscript"/>
    </w:rPr>
  </w:style>
  <w:style w:type="character" w:customStyle="1" w:styleId="HTMLPreformattedChar">
    <w:name w:val="HTML Preformatted Char"/>
    <w:rPr>
      <w:rFonts w:ascii="Courier New" w:hAnsi="Courier New" w:cs="Courier New"/>
      <w:lang w:val="en-NZ"/>
    </w:rPr>
  </w:style>
  <w:style w:type="character" w:customStyle="1" w:styleId="title">
    <w:name w:val="title"/>
    <w:basedOn w:val="DefaultParagraphFont"/>
  </w:style>
  <w:style w:type="character" w:customStyle="1" w:styleId="ital">
    <w:name w:val="ital"/>
    <w:basedOn w:val="DefaultParagraphFont"/>
  </w:style>
  <w:style w:type="character" w:customStyle="1" w:styleId="InternetLink">
    <w:name w:val="Internet Link"/>
    <w:rPr>
      <w:color w:val="0000FF"/>
      <w:u w:val="single"/>
      <w:lang w:val="en-US" w:eastAsia="en-US" w:bidi="en-US"/>
    </w:rPr>
  </w:style>
  <w:style w:type="character" w:styleId="Emphasis">
    <w:name w:val="Emphasis"/>
    <w:rPr>
      <w:i/>
      <w:iCs/>
    </w:rPr>
  </w:style>
  <w:style w:type="character" w:customStyle="1" w:styleId="StrongEmphasis">
    <w:name w:val="Strong Emphasis"/>
    <w:rPr>
      <w:b/>
      <w:bCs/>
    </w:rPr>
  </w:style>
  <w:style w:type="character" w:styleId="FollowedHyperlink">
    <w:name w:val="FollowedHyperlink"/>
    <w:rPr>
      <w:color w:val="800080"/>
      <w:u w:val="single"/>
    </w:rPr>
  </w:style>
  <w:style w:type="character" w:customStyle="1" w:styleId="CommentTextChar">
    <w:name w:val="Comment Text Char"/>
    <w:rPr>
      <w:lang w:val="en-GB"/>
    </w:rPr>
  </w:style>
  <w:style w:type="character" w:customStyle="1" w:styleId="Heading2Char">
    <w:name w:val="Heading 2 Char"/>
    <w:rPr>
      <w:b/>
      <w:bCs/>
      <w:sz w:val="36"/>
      <w:szCs w:val="36"/>
    </w:rPr>
  </w:style>
  <w:style w:type="character" w:customStyle="1" w:styleId="style2">
    <w:name w:val="style_2"/>
  </w:style>
  <w:style w:type="character" w:customStyle="1" w:styleId="style3">
    <w:name w:val="style_3"/>
  </w:style>
  <w:style w:type="character" w:customStyle="1" w:styleId="nlmx">
    <w:name w:val="nlm_x"/>
  </w:style>
  <w:style w:type="character" w:customStyle="1" w:styleId="nlmyear">
    <w:name w:val="nlm_year"/>
  </w:style>
  <w:style w:type="character" w:customStyle="1" w:styleId="nlmarticle-title">
    <w:name w:val="nlm_article-title"/>
  </w:style>
  <w:style w:type="character" w:customStyle="1" w:styleId="nlmfpage">
    <w:name w:val="nlm_fpage"/>
  </w:style>
  <w:style w:type="character" w:customStyle="1" w:styleId="nlmlpage">
    <w:name w:val="nlm_lpage"/>
  </w:style>
  <w:style w:type="character" w:styleId="HTMLCite">
    <w:name w:val="HTML Cite"/>
    <w:rPr>
      <w:i/>
      <w:iCs/>
    </w:rPr>
  </w:style>
  <w:style w:type="character" w:styleId="LineNumber">
    <w:name w:val="line number"/>
  </w:style>
  <w:style w:type="character" w:customStyle="1" w:styleId="FooterChar">
    <w:name w:val="Footer Char"/>
    <w:rPr>
      <w:sz w:val="24"/>
      <w:szCs w:val="24"/>
      <w:lang w:val="en-GB"/>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ListLabel1">
    <w:name w:val="ListLabel 1"/>
    <w:rPr>
      <w:rFonts w:cs="Courier New"/>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styleId="FootnoteText">
    <w:name w:val="footnote text"/>
    <w:basedOn w:val="Normal"/>
    <w:rPr>
      <w:sz w:val="20"/>
      <w:szCs w:val="20"/>
    </w:rPr>
  </w:style>
  <w:style w:type="paragraph" w:styleId="HTMLPreformatted">
    <w:name w:val="HTML Preformatted"/>
    <w:basedOn w:val="Normal"/>
    <w:rPr>
      <w:rFonts w:ascii="Courier New" w:hAnsi="Courier New" w:cs="Courier New"/>
      <w:sz w:val="20"/>
      <w:szCs w:val="20"/>
      <w:lang w:val="en-NZ"/>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NormalWeb">
    <w:name w:val="Normal (Web)"/>
    <w:basedOn w:val="Normal"/>
    <w:pPr>
      <w:spacing w:before="280" w:after="280"/>
    </w:pPr>
    <w:rPr>
      <w:lang w:val="en-US"/>
    </w:rPr>
  </w:style>
  <w:style w:type="paragraph" w:customStyle="1" w:styleId="ColorfulShading-Accent31">
    <w:name w:val="Colorful Shading - Accent 31"/>
    <w:basedOn w:val="Normal"/>
    <w:pPr>
      <w:ind w:left="720"/>
    </w:pPr>
  </w:style>
  <w:style w:type="paragraph" w:customStyle="1" w:styleId="MediumGrid2-Accent11">
    <w:name w:val="Medium Grid 2 - Accent 11"/>
    <w:pPr>
      <w:suppressAutoHyphens/>
    </w:pPr>
    <w:rPr>
      <w:rFonts w:ascii="Times New Roman" w:eastAsia="Times New Roman" w:hAnsi="Times New Roman" w:cs="Times New Roman"/>
      <w:lang w:val="en-GB" w:eastAsia="zh-CN"/>
    </w:rPr>
  </w:style>
  <w:style w:type="paragraph" w:customStyle="1" w:styleId="ColorfulShading-Accent11">
    <w:name w:val="Colorful Shading - Accent 11"/>
    <w:pPr>
      <w:suppressAutoHyphens/>
    </w:pPr>
    <w:rPr>
      <w:rFonts w:ascii="Times New Roman" w:eastAsia="Times New Roman" w:hAnsi="Times New Roman"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3485</Words>
  <Characters>19869</Characters>
  <Application>Microsoft Macintosh Word</Application>
  <DocSecurity>0</DocSecurity>
  <Lines>165</Lines>
  <Paragraphs>46</Paragraphs>
  <ScaleCrop>false</ScaleCrop>
  <Company/>
  <LinksUpToDate>false</LinksUpToDate>
  <CharactersWithSpaces>23308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SPEArTC Dataset</dc:title>
  <dc:creator>Howard Diamond</dc:creator>
  <cp:lastModifiedBy>Nicolas Fauchereau</cp:lastModifiedBy>
  <cp:revision>2</cp:revision>
  <cp:lastPrinted>2013-07-07T21:31:00Z</cp:lastPrinted>
  <dcterms:created xsi:type="dcterms:W3CDTF">2014-09-17T04:16:00Z</dcterms:created>
  <dcterms:modified xsi:type="dcterms:W3CDTF">2014-09-17T04:16:00Z</dcterms:modified>
</cp:coreProperties>
</file>